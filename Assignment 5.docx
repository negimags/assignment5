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E18" w:rsidRPr="00D532B6" w:rsidRDefault="000E09D7">
      <w:pPr>
        <w:rPr>
          <w:rFonts w:cstheme="minorHAnsi"/>
          <w:sz w:val="48"/>
          <w:szCs w:val="48"/>
        </w:rPr>
      </w:pPr>
      <w:ins w:id="0" w:author="shardul negi" w:date="2018-11-12T22:33:00Z">
        <w:r>
          <w:rPr>
            <w:rFonts w:cstheme="minorHAnsi"/>
            <w:sz w:val="48"/>
            <w:szCs w:val="48"/>
          </w:rPr>
          <w:tab/>
        </w:r>
        <w:r>
          <w:rPr>
            <w:rFonts w:cstheme="minorHAnsi"/>
            <w:sz w:val="48"/>
            <w:szCs w:val="48"/>
          </w:rPr>
          <w:tab/>
        </w:r>
        <w:r>
          <w:rPr>
            <w:rFonts w:cstheme="minorHAnsi"/>
            <w:sz w:val="48"/>
            <w:szCs w:val="48"/>
          </w:rPr>
          <w:tab/>
        </w:r>
        <w:r>
          <w:rPr>
            <w:rFonts w:cstheme="minorHAnsi"/>
            <w:sz w:val="48"/>
            <w:szCs w:val="48"/>
          </w:rPr>
          <w:tab/>
        </w:r>
      </w:ins>
      <w:del w:id="1" w:author="shardul negi" w:date="2018-11-12T22:33:00Z">
        <w:r w:rsidR="009962E0" w:rsidRPr="00D532B6" w:rsidDel="000E09D7">
          <w:rPr>
            <w:rFonts w:cstheme="minorHAnsi"/>
            <w:sz w:val="48"/>
            <w:szCs w:val="48"/>
          </w:rPr>
          <w:tab/>
        </w:r>
        <w:r w:rsidR="009962E0" w:rsidRPr="00D532B6" w:rsidDel="000E09D7">
          <w:rPr>
            <w:rFonts w:cstheme="minorHAnsi"/>
            <w:sz w:val="48"/>
            <w:szCs w:val="48"/>
          </w:rPr>
          <w:tab/>
          <w:delText>Random Walk Assignment</w:delText>
        </w:r>
      </w:del>
      <w:ins w:id="2" w:author="shardul negi" w:date="2018-11-12T22:33:00Z">
        <w:r>
          <w:rPr>
            <w:rFonts w:cstheme="minorHAnsi"/>
            <w:sz w:val="48"/>
            <w:szCs w:val="48"/>
          </w:rPr>
          <w:t>Assignment 5</w:t>
        </w:r>
      </w:ins>
    </w:p>
    <w:p w:rsidR="009962E0" w:rsidRPr="009F7662" w:rsidRDefault="009962E0">
      <w:pPr>
        <w:rPr>
          <w:rFonts w:cstheme="minorHAnsi"/>
        </w:rPr>
      </w:pPr>
    </w:p>
    <w:p w:rsidR="009962E0" w:rsidRPr="009F7662" w:rsidRDefault="009962E0">
      <w:pPr>
        <w:rPr>
          <w:rFonts w:cstheme="minorHAnsi"/>
        </w:rPr>
      </w:pPr>
    </w:p>
    <w:p w:rsidR="009962E0" w:rsidRPr="009F7662" w:rsidRDefault="00CA6C67">
      <w:pPr>
        <w:rPr>
          <w:rFonts w:cstheme="minorHAnsi"/>
        </w:rPr>
      </w:pP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t>By Shardul Negi</w:t>
      </w:r>
    </w:p>
    <w:p w:rsidR="00CA6C67" w:rsidRPr="009F7662" w:rsidRDefault="00CA6C67">
      <w:pPr>
        <w:rPr>
          <w:rFonts w:cstheme="minorHAnsi"/>
        </w:rPr>
      </w:pP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r>
      <w:r w:rsidRPr="009F7662">
        <w:rPr>
          <w:rFonts w:cstheme="minorHAnsi"/>
        </w:rPr>
        <w:tab/>
        <w:t>(</w:t>
      </w:r>
      <w:r w:rsidR="0082271E" w:rsidRPr="009F7662">
        <w:rPr>
          <w:rFonts w:cstheme="minorHAnsi"/>
          <w:color w:val="222222"/>
          <w:sz w:val="19"/>
          <w:szCs w:val="19"/>
          <w:shd w:val="clear" w:color="auto" w:fill="FFFFFF"/>
        </w:rPr>
        <w:t>001898181</w:t>
      </w:r>
      <w:r w:rsidRPr="009F7662">
        <w:rPr>
          <w:rFonts w:cstheme="minorHAnsi"/>
        </w:rPr>
        <w:t>)</w:t>
      </w:r>
    </w:p>
    <w:p w:rsidR="00581E18" w:rsidRPr="009F7662" w:rsidRDefault="00581E18">
      <w:pPr>
        <w:rPr>
          <w:rFonts w:cstheme="minorHAnsi"/>
        </w:rPr>
      </w:pPr>
    </w:p>
    <w:p w:rsidR="003C7B2B" w:rsidRDefault="00FD1331" w:rsidP="0052212B">
      <w:pPr>
        <w:ind w:left="2880"/>
        <w:rPr>
          <w:ins w:id="3" w:author="shardul negi" w:date="2018-11-12T22:43:00Z"/>
          <w:rFonts w:cstheme="minorHAnsi"/>
          <w:b/>
          <w:sz w:val="28"/>
          <w:szCs w:val="28"/>
          <w:u w:val="single"/>
        </w:rPr>
      </w:pPr>
      <w:r w:rsidRPr="00D532B6">
        <w:rPr>
          <w:rFonts w:cstheme="minorHAnsi"/>
          <w:b/>
          <w:sz w:val="28"/>
          <w:szCs w:val="28"/>
          <w:u w:val="single"/>
        </w:rPr>
        <w:t xml:space="preserve">Problem Statement </w:t>
      </w:r>
    </w:p>
    <w:p w:rsidR="00E0115E" w:rsidRPr="00D532B6" w:rsidRDefault="00E0115E" w:rsidP="0052212B">
      <w:pPr>
        <w:ind w:left="2880"/>
        <w:rPr>
          <w:rFonts w:cstheme="minorHAnsi"/>
          <w:b/>
          <w:sz w:val="28"/>
          <w:szCs w:val="28"/>
          <w:u w:val="single"/>
        </w:rPr>
      </w:pPr>
    </w:p>
    <w:p w:rsidR="0052212B" w:rsidRPr="00721B40" w:rsidDel="000E09D7" w:rsidRDefault="000E09D7" w:rsidP="0052212B">
      <w:pPr>
        <w:shd w:val="clear" w:color="auto" w:fill="FFFFFF"/>
        <w:spacing w:after="0" w:line="240" w:lineRule="auto"/>
        <w:rPr>
          <w:del w:id="4" w:author="shardul negi" w:date="2018-11-12T22:33:00Z"/>
          <w:rFonts w:eastAsia="Times New Roman" w:cstheme="minorHAnsi"/>
          <w:color w:val="000000"/>
          <w:rPrChange w:id="5" w:author="shardul negi" w:date="2018-11-12T22:43:00Z">
            <w:rPr>
              <w:del w:id="6" w:author="shardul negi" w:date="2018-11-12T22:33:00Z"/>
              <w:rFonts w:asciiTheme="majorHAnsi" w:eastAsia="Times New Roman" w:hAnsiTheme="majorHAnsi" w:cstheme="majorHAnsi"/>
              <w:color w:val="000000"/>
              <w:sz w:val="24"/>
              <w:szCs w:val="24"/>
            </w:rPr>
          </w:rPrChange>
        </w:rPr>
      </w:pPr>
      <w:ins w:id="7" w:author="shardul negi" w:date="2018-11-12T22:33:00Z">
        <w:r w:rsidRPr="00721B40">
          <w:rPr>
            <w:rFonts w:cstheme="minorHAnsi"/>
            <w:color w:val="000000"/>
            <w:shd w:val="clear" w:color="auto" w:fill="FFFFFF"/>
            <w:rPrChange w:id="8" w:author="shardul negi" w:date="2018-11-12T22:43:00Z">
              <w:rPr>
                <w:rFonts w:ascii="Arial" w:hAnsi="Arial" w:cs="Arial"/>
                <w:color w:val="000000"/>
                <w:sz w:val="20"/>
                <w:szCs w:val="20"/>
                <w:shd w:val="clear" w:color="auto" w:fill="FFFFFF"/>
              </w:rPr>
            </w:rPrChange>
          </w:rPr>
          <w:t>You will perform more experiments to test that the depth/height of a Binary Search Tree after</w:t>
        </w:r>
        <w:r w:rsidRPr="00721B40">
          <w:rPr>
            <w:rStyle w:val="apple-converted-space"/>
            <w:rFonts w:cstheme="minorHAnsi"/>
            <w:color w:val="000000"/>
            <w:bdr w:val="none" w:sz="0" w:space="0" w:color="auto" w:frame="1"/>
            <w:shd w:val="clear" w:color="auto" w:fill="FFFFFF"/>
            <w:rPrChange w:id="9" w:author="shardul negi" w:date="2018-11-12T22:43:00Z">
              <w:rPr>
                <w:rStyle w:val="apple-converted-space"/>
                <w:rFonts w:ascii="Arial" w:hAnsi="Arial" w:cs="Arial"/>
                <w:color w:val="000000"/>
                <w:sz w:val="20"/>
                <w:szCs w:val="20"/>
                <w:bdr w:val="none" w:sz="0" w:space="0" w:color="auto" w:frame="1"/>
                <w:shd w:val="clear" w:color="auto" w:fill="FFFFFF"/>
              </w:rPr>
            </w:rPrChange>
          </w:rPr>
          <w:t> </w:t>
        </w:r>
        <w:r w:rsidRPr="00721B40">
          <w:rPr>
            <w:rStyle w:val="Emphasis"/>
            <w:rFonts w:cstheme="minorHAnsi"/>
            <w:color w:val="000000"/>
            <w:bdr w:val="none" w:sz="0" w:space="0" w:color="auto" w:frame="1"/>
            <w:shd w:val="clear" w:color="auto" w:fill="FFFFFF"/>
            <w:rPrChange w:id="10" w:author="shardul negi" w:date="2018-11-12T22:43:00Z">
              <w:rPr>
                <w:rStyle w:val="Emphasis"/>
                <w:rFonts w:ascii="inherit" w:hAnsi="inherit" w:cs="Arial"/>
                <w:color w:val="000000"/>
                <w:sz w:val="20"/>
                <w:szCs w:val="20"/>
                <w:bdr w:val="none" w:sz="0" w:space="0" w:color="auto" w:frame="1"/>
                <w:shd w:val="clear" w:color="auto" w:fill="FFFFFF"/>
              </w:rPr>
            </w:rPrChange>
          </w:rPr>
          <w:t>M</w:t>
        </w:r>
        <w:r w:rsidRPr="00721B40">
          <w:rPr>
            <w:rStyle w:val="apple-converted-space"/>
            <w:rFonts w:cstheme="minorHAnsi"/>
            <w:color w:val="000000"/>
            <w:bdr w:val="none" w:sz="0" w:space="0" w:color="auto" w:frame="1"/>
            <w:shd w:val="clear" w:color="auto" w:fill="FFFFFF"/>
            <w:rPrChange w:id="11" w:author="shardul negi" w:date="2018-11-12T22:43:00Z">
              <w:rPr>
                <w:rStyle w:val="apple-converted-space"/>
                <w:rFonts w:ascii="Arial" w:hAnsi="Arial" w:cs="Arial"/>
                <w:color w:val="000000"/>
                <w:sz w:val="20"/>
                <w:szCs w:val="20"/>
                <w:bdr w:val="none" w:sz="0" w:space="0" w:color="auto" w:frame="1"/>
                <w:shd w:val="clear" w:color="auto" w:fill="FFFFFF"/>
              </w:rPr>
            </w:rPrChange>
          </w:rPr>
          <w:t> </w:t>
        </w:r>
        <w:r w:rsidRPr="00721B40">
          <w:rPr>
            <w:rFonts w:cstheme="minorHAnsi"/>
            <w:color w:val="000000"/>
            <w:shd w:val="clear" w:color="auto" w:fill="FFFFFF"/>
            <w:rPrChange w:id="12" w:author="shardul negi" w:date="2018-11-12T22:43:00Z">
              <w:rPr>
                <w:rFonts w:ascii="Arial" w:hAnsi="Arial" w:cs="Arial"/>
                <w:color w:val="000000"/>
                <w:sz w:val="20"/>
                <w:szCs w:val="20"/>
                <w:shd w:val="clear" w:color="auto" w:fill="FFFFFF"/>
              </w:rPr>
            </w:rPrChange>
          </w:rPr>
          <w:t>(Hibbard) deletions and insertions will be proportional to the square root of</w:t>
        </w:r>
        <w:r w:rsidRPr="00721B40">
          <w:rPr>
            <w:rStyle w:val="apple-converted-space"/>
            <w:rFonts w:cstheme="minorHAnsi"/>
            <w:color w:val="000000"/>
            <w:bdr w:val="none" w:sz="0" w:space="0" w:color="auto" w:frame="1"/>
            <w:shd w:val="clear" w:color="auto" w:fill="FFFFFF"/>
            <w:rPrChange w:id="13" w:author="shardul negi" w:date="2018-11-12T22:43:00Z">
              <w:rPr>
                <w:rStyle w:val="apple-converted-space"/>
                <w:rFonts w:ascii="Arial" w:hAnsi="Arial" w:cs="Arial"/>
                <w:color w:val="000000"/>
                <w:sz w:val="20"/>
                <w:szCs w:val="20"/>
                <w:bdr w:val="none" w:sz="0" w:space="0" w:color="auto" w:frame="1"/>
                <w:shd w:val="clear" w:color="auto" w:fill="FFFFFF"/>
              </w:rPr>
            </w:rPrChange>
          </w:rPr>
          <w:t> </w:t>
        </w:r>
        <w:proofErr w:type="spellStart"/>
        <w:r w:rsidRPr="00721B40">
          <w:rPr>
            <w:rStyle w:val="Emphasis"/>
            <w:rFonts w:cstheme="minorHAnsi"/>
            <w:color w:val="000000"/>
            <w:bdr w:val="none" w:sz="0" w:space="0" w:color="auto" w:frame="1"/>
            <w:shd w:val="clear" w:color="auto" w:fill="FFFFFF"/>
            <w:rPrChange w:id="14" w:author="shardul negi" w:date="2018-11-12T22:43:00Z">
              <w:rPr>
                <w:rStyle w:val="Emphasis"/>
                <w:rFonts w:ascii="inherit" w:hAnsi="inherit"/>
                <w:color w:val="000000"/>
                <w:sz w:val="20"/>
                <w:szCs w:val="20"/>
                <w:bdr w:val="none" w:sz="0" w:space="0" w:color="auto" w:frame="1"/>
                <w:shd w:val="clear" w:color="auto" w:fill="FFFFFF"/>
              </w:rPr>
            </w:rPrChange>
          </w:rPr>
          <w:t>N</w:t>
        </w:r>
        <w:r w:rsidRPr="00721B40">
          <w:rPr>
            <w:rFonts w:cstheme="minorHAnsi"/>
            <w:color w:val="000000"/>
            <w:shd w:val="clear" w:color="auto" w:fill="FFFFFF"/>
            <w:rPrChange w:id="15" w:author="shardul negi" w:date="2018-11-12T22:43:00Z">
              <w:rPr>
                <w:rFonts w:ascii="Arial" w:hAnsi="Arial" w:cs="Arial"/>
                <w:color w:val="000000"/>
                <w:sz w:val="20"/>
                <w:szCs w:val="20"/>
                <w:shd w:val="clear" w:color="auto" w:fill="FFFFFF"/>
              </w:rPr>
            </w:rPrChange>
          </w:rPr>
          <w:t>where</w:t>
        </w:r>
        <w:r w:rsidRPr="00721B40">
          <w:rPr>
            <w:rStyle w:val="Emphasis"/>
            <w:rFonts w:cstheme="minorHAnsi"/>
            <w:color w:val="000000"/>
            <w:bdr w:val="none" w:sz="0" w:space="0" w:color="auto" w:frame="1"/>
            <w:shd w:val="clear" w:color="auto" w:fill="FFFFFF"/>
            <w:rPrChange w:id="16" w:author="shardul negi" w:date="2018-11-12T22:43:00Z">
              <w:rPr>
                <w:rStyle w:val="Emphasis"/>
                <w:rFonts w:ascii="inherit" w:hAnsi="inherit"/>
                <w:color w:val="000000"/>
                <w:sz w:val="20"/>
                <w:szCs w:val="20"/>
                <w:bdr w:val="none" w:sz="0" w:space="0" w:color="auto" w:frame="1"/>
                <w:shd w:val="clear" w:color="auto" w:fill="FFFFFF"/>
              </w:rPr>
            </w:rPrChange>
          </w:rPr>
          <w:t>N</w:t>
        </w:r>
        <w:r w:rsidRPr="00721B40">
          <w:rPr>
            <w:rFonts w:cstheme="minorHAnsi"/>
            <w:color w:val="000000"/>
            <w:shd w:val="clear" w:color="auto" w:fill="FFFFFF"/>
            <w:rPrChange w:id="17" w:author="shardul negi" w:date="2018-11-12T22:43:00Z">
              <w:rPr>
                <w:rFonts w:ascii="Arial" w:hAnsi="Arial" w:cs="Arial"/>
                <w:color w:val="000000"/>
                <w:sz w:val="20"/>
                <w:szCs w:val="20"/>
                <w:shd w:val="clear" w:color="auto" w:fill="FFFFFF"/>
              </w:rPr>
            </w:rPrChange>
          </w:rPr>
          <w:t>is</w:t>
        </w:r>
        <w:proofErr w:type="spellEnd"/>
        <w:r w:rsidRPr="00721B40">
          <w:rPr>
            <w:rFonts w:cstheme="minorHAnsi"/>
            <w:color w:val="000000"/>
            <w:shd w:val="clear" w:color="auto" w:fill="FFFFFF"/>
            <w:rPrChange w:id="18" w:author="shardul negi" w:date="2018-11-12T22:43:00Z">
              <w:rPr>
                <w:rFonts w:ascii="Arial" w:hAnsi="Arial" w:cs="Arial"/>
                <w:color w:val="000000"/>
                <w:sz w:val="20"/>
                <w:szCs w:val="20"/>
                <w:shd w:val="clear" w:color="auto" w:fill="FFFFFF"/>
              </w:rPr>
            </w:rPrChange>
          </w:rPr>
          <w:t xml:space="preserve"> the size of the tree </w:t>
        </w:r>
        <w:proofErr w:type="spellStart"/>
        <w:r w:rsidRPr="00721B40">
          <w:rPr>
            <w:rFonts w:cstheme="minorHAnsi"/>
            <w:color w:val="000000"/>
            <w:shd w:val="clear" w:color="auto" w:fill="FFFFFF"/>
            <w:rPrChange w:id="19" w:author="shardul negi" w:date="2018-11-12T22:43:00Z">
              <w:rPr>
                <w:rFonts w:ascii="Arial" w:hAnsi="Arial" w:cs="Arial"/>
                <w:color w:val="000000"/>
                <w:sz w:val="20"/>
                <w:szCs w:val="20"/>
                <w:shd w:val="clear" w:color="auto" w:fill="FFFFFF"/>
              </w:rPr>
            </w:rPrChange>
          </w:rPr>
          <w:t>when</w:t>
        </w:r>
        <w:r w:rsidRPr="00721B40">
          <w:rPr>
            <w:rStyle w:val="Emphasis"/>
            <w:rFonts w:cstheme="minorHAnsi"/>
            <w:color w:val="000000"/>
            <w:bdr w:val="none" w:sz="0" w:space="0" w:color="auto" w:frame="1"/>
            <w:shd w:val="clear" w:color="auto" w:fill="FFFFFF"/>
            <w:rPrChange w:id="20" w:author="shardul negi" w:date="2018-11-12T22:43:00Z">
              <w:rPr>
                <w:rStyle w:val="Emphasis"/>
                <w:rFonts w:ascii="Arial" w:hAnsi="Arial" w:cs="Arial"/>
                <w:color w:val="000000"/>
                <w:sz w:val="20"/>
                <w:szCs w:val="20"/>
                <w:bdr w:val="none" w:sz="0" w:space="0" w:color="auto" w:frame="1"/>
                <w:shd w:val="clear" w:color="auto" w:fill="FFFFFF"/>
              </w:rPr>
            </w:rPrChange>
          </w:rPr>
          <w:t>M</w:t>
        </w:r>
        <w:r w:rsidRPr="00721B40">
          <w:rPr>
            <w:rFonts w:cstheme="minorHAnsi"/>
            <w:color w:val="000000"/>
            <w:shd w:val="clear" w:color="auto" w:fill="FFFFFF"/>
            <w:rPrChange w:id="21" w:author="shardul negi" w:date="2018-11-12T22:43:00Z">
              <w:rPr>
                <w:rFonts w:ascii="Arial" w:hAnsi="Arial" w:cs="Arial"/>
                <w:color w:val="000000"/>
                <w:sz w:val="20"/>
                <w:szCs w:val="20"/>
                <w:shd w:val="clear" w:color="auto" w:fill="FFFFFF"/>
              </w:rPr>
            </w:rPrChange>
          </w:rPr>
          <w:t>is</w:t>
        </w:r>
        <w:proofErr w:type="spellEnd"/>
        <w:r w:rsidRPr="00721B40">
          <w:rPr>
            <w:rFonts w:cstheme="minorHAnsi"/>
            <w:color w:val="000000"/>
            <w:shd w:val="clear" w:color="auto" w:fill="FFFFFF"/>
            <w:rPrChange w:id="22" w:author="shardul negi" w:date="2018-11-12T22:43:00Z">
              <w:rPr>
                <w:rFonts w:ascii="Arial" w:hAnsi="Arial" w:cs="Arial"/>
                <w:color w:val="000000"/>
                <w:sz w:val="20"/>
                <w:szCs w:val="20"/>
                <w:shd w:val="clear" w:color="auto" w:fill="FFFFFF"/>
              </w:rPr>
            </w:rPrChange>
          </w:rPr>
          <w:t xml:space="preserve"> large. The consequence of this is that deletion, search and insertion will all end up being</w:t>
        </w:r>
        <w:r w:rsidRPr="00721B40">
          <w:rPr>
            <w:rStyle w:val="apple-converted-space"/>
            <w:rFonts w:cstheme="minorHAnsi"/>
            <w:color w:val="000000"/>
            <w:bdr w:val="none" w:sz="0" w:space="0" w:color="auto" w:frame="1"/>
            <w:shd w:val="clear" w:color="auto" w:fill="FFFFFF"/>
            <w:rPrChange w:id="23" w:author="shardul negi" w:date="2018-11-12T22:43:00Z">
              <w:rPr>
                <w:rStyle w:val="apple-converted-space"/>
                <w:rFonts w:ascii="Arial" w:hAnsi="Arial" w:cs="Arial"/>
                <w:color w:val="000000"/>
                <w:sz w:val="20"/>
                <w:szCs w:val="20"/>
                <w:bdr w:val="none" w:sz="0" w:space="0" w:color="auto" w:frame="1"/>
                <w:shd w:val="clear" w:color="auto" w:fill="FFFFFF"/>
              </w:rPr>
            </w:rPrChange>
          </w:rPr>
          <w:t> </w:t>
        </w:r>
        <w:proofErr w:type="gramStart"/>
        <w:r w:rsidRPr="00721B40">
          <w:rPr>
            <w:rStyle w:val="Strong"/>
            <w:rFonts w:cstheme="minorHAnsi"/>
            <w:i/>
            <w:iCs/>
            <w:color w:val="000000"/>
            <w:bdr w:val="none" w:sz="0" w:space="0" w:color="auto" w:frame="1"/>
            <w:shd w:val="clear" w:color="auto" w:fill="FFFFFF"/>
            <w:rPrChange w:id="24" w:author="shardul negi" w:date="2018-11-12T22:43:00Z">
              <w:rPr>
                <w:rStyle w:val="Strong"/>
                <w:rFonts w:ascii="inherit" w:hAnsi="inherit"/>
                <w:i/>
                <w:iCs/>
                <w:color w:val="000000"/>
                <w:sz w:val="20"/>
                <w:szCs w:val="20"/>
                <w:bdr w:val="none" w:sz="0" w:space="0" w:color="auto" w:frame="1"/>
                <w:shd w:val="clear" w:color="auto" w:fill="FFFFFF"/>
              </w:rPr>
            </w:rPrChange>
          </w:rPr>
          <w:t>O</w:t>
        </w:r>
        <w:r w:rsidRPr="00721B40">
          <w:rPr>
            <w:rStyle w:val="Emphasis"/>
            <w:rFonts w:cstheme="minorHAnsi"/>
            <w:color w:val="000000"/>
            <w:bdr w:val="none" w:sz="0" w:space="0" w:color="auto" w:frame="1"/>
            <w:shd w:val="clear" w:color="auto" w:fill="FFFFFF"/>
            <w:rPrChange w:id="25" w:author="shardul negi" w:date="2018-11-12T22:43:00Z">
              <w:rPr>
                <w:rStyle w:val="Emphasis"/>
                <w:rFonts w:ascii="inherit" w:hAnsi="inherit"/>
                <w:color w:val="000000"/>
                <w:sz w:val="20"/>
                <w:szCs w:val="20"/>
                <w:bdr w:val="none" w:sz="0" w:space="0" w:color="auto" w:frame="1"/>
                <w:shd w:val="clear" w:color="auto" w:fill="FFFFFF"/>
              </w:rPr>
            </w:rPrChange>
          </w:rPr>
          <w:t>(</w:t>
        </w:r>
        <w:proofErr w:type="gramEnd"/>
        <w:r w:rsidRPr="00721B40">
          <w:rPr>
            <w:rStyle w:val="Emphasis"/>
            <w:rFonts w:cstheme="minorHAnsi"/>
            <w:color w:val="000000"/>
            <w:bdr w:val="none" w:sz="0" w:space="0" w:color="auto" w:frame="1"/>
            <w:shd w:val="clear" w:color="auto" w:fill="FFFFFF"/>
            <w:rPrChange w:id="26" w:author="shardul negi" w:date="2018-11-12T22:43:00Z">
              <w:rPr>
                <w:rStyle w:val="Emphasis"/>
                <w:rFonts w:ascii="inherit" w:hAnsi="inherit"/>
                <w:color w:val="000000"/>
                <w:sz w:val="20"/>
                <w:szCs w:val="20"/>
                <w:bdr w:val="none" w:sz="0" w:space="0" w:color="auto" w:frame="1"/>
                <w:shd w:val="clear" w:color="auto" w:fill="FFFFFF"/>
              </w:rPr>
            </w:rPrChange>
          </w:rPr>
          <w:t>N^1/2)</w:t>
        </w:r>
        <w:r w:rsidRPr="00721B40">
          <w:rPr>
            <w:rStyle w:val="apple-converted-space"/>
            <w:rFonts w:cstheme="minorHAnsi"/>
            <w:color w:val="000000"/>
            <w:bdr w:val="none" w:sz="0" w:space="0" w:color="auto" w:frame="1"/>
            <w:shd w:val="clear" w:color="auto" w:fill="FFFFFF"/>
            <w:rPrChange w:id="27" w:author="shardul negi" w:date="2018-11-12T22:43:00Z">
              <w:rPr>
                <w:rStyle w:val="apple-converted-space"/>
                <w:rFonts w:ascii="Arial" w:hAnsi="Arial" w:cs="Arial"/>
                <w:color w:val="000000"/>
                <w:sz w:val="20"/>
                <w:szCs w:val="20"/>
                <w:bdr w:val="none" w:sz="0" w:space="0" w:color="auto" w:frame="1"/>
                <w:shd w:val="clear" w:color="auto" w:fill="FFFFFF"/>
              </w:rPr>
            </w:rPrChange>
          </w:rPr>
          <w:t> </w:t>
        </w:r>
        <w:r w:rsidRPr="00721B40">
          <w:rPr>
            <w:rFonts w:cstheme="minorHAnsi"/>
            <w:color w:val="000000"/>
            <w:shd w:val="clear" w:color="auto" w:fill="FFFFFF"/>
            <w:rPrChange w:id="28" w:author="shardul negi" w:date="2018-11-12T22:43:00Z">
              <w:rPr>
                <w:rFonts w:ascii="Arial" w:hAnsi="Arial" w:cs="Arial"/>
                <w:color w:val="000000"/>
                <w:sz w:val="20"/>
                <w:szCs w:val="20"/>
                <w:shd w:val="clear" w:color="auto" w:fill="FFFFFF"/>
              </w:rPr>
            </w:rPrChange>
          </w:rPr>
          <w:t>instead of</w:t>
        </w:r>
        <w:r w:rsidRPr="00721B40">
          <w:rPr>
            <w:rStyle w:val="apple-converted-space"/>
            <w:rFonts w:cstheme="minorHAnsi"/>
            <w:color w:val="000000"/>
            <w:bdr w:val="none" w:sz="0" w:space="0" w:color="auto" w:frame="1"/>
            <w:shd w:val="clear" w:color="auto" w:fill="FFFFFF"/>
            <w:rPrChange w:id="29" w:author="shardul negi" w:date="2018-11-12T22:43:00Z">
              <w:rPr>
                <w:rStyle w:val="apple-converted-space"/>
                <w:rFonts w:ascii="Arial" w:hAnsi="Arial" w:cs="Arial"/>
                <w:color w:val="000000"/>
                <w:sz w:val="20"/>
                <w:szCs w:val="20"/>
                <w:bdr w:val="none" w:sz="0" w:space="0" w:color="auto" w:frame="1"/>
                <w:shd w:val="clear" w:color="auto" w:fill="FFFFFF"/>
              </w:rPr>
            </w:rPrChange>
          </w:rPr>
          <w:t> </w:t>
        </w:r>
        <w:r w:rsidRPr="00721B40">
          <w:rPr>
            <w:rStyle w:val="Strong"/>
            <w:rFonts w:cstheme="minorHAnsi"/>
            <w:i/>
            <w:iCs/>
            <w:color w:val="000000"/>
            <w:bdr w:val="none" w:sz="0" w:space="0" w:color="auto" w:frame="1"/>
            <w:shd w:val="clear" w:color="auto" w:fill="FFFFFF"/>
            <w:rPrChange w:id="30" w:author="shardul negi" w:date="2018-11-12T22:43:00Z">
              <w:rPr>
                <w:rStyle w:val="Strong"/>
                <w:rFonts w:ascii="inherit" w:hAnsi="inherit"/>
                <w:i/>
                <w:iCs/>
                <w:color w:val="000000"/>
                <w:sz w:val="20"/>
                <w:szCs w:val="20"/>
                <w:bdr w:val="none" w:sz="0" w:space="0" w:color="auto" w:frame="1"/>
                <w:shd w:val="clear" w:color="auto" w:fill="FFFFFF"/>
              </w:rPr>
            </w:rPrChange>
          </w:rPr>
          <w:t>O</w:t>
        </w:r>
        <w:r w:rsidRPr="00721B40">
          <w:rPr>
            <w:rStyle w:val="Emphasis"/>
            <w:rFonts w:cstheme="minorHAnsi"/>
            <w:color w:val="000000"/>
            <w:bdr w:val="none" w:sz="0" w:space="0" w:color="auto" w:frame="1"/>
            <w:shd w:val="clear" w:color="auto" w:fill="FFFFFF"/>
            <w:rPrChange w:id="31" w:author="shardul negi" w:date="2018-11-12T22:43:00Z">
              <w:rPr>
                <w:rStyle w:val="Emphasis"/>
                <w:rFonts w:ascii="inherit" w:hAnsi="inherit"/>
                <w:color w:val="000000"/>
                <w:sz w:val="20"/>
                <w:szCs w:val="20"/>
                <w:bdr w:val="none" w:sz="0" w:space="0" w:color="auto" w:frame="1"/>
                <w:shd w:val="clear" w:color="auto" w:fill="FFFFFF"/>
              </w:rPr>
            </w:rPrChange>
          </w:rPr>
          <w:t>(</w:t>
        </w:r>
        <w:proofErr w:type="spellStart"/>
        <w:r w:rsidRPr="00721B40">
          <w:rPr>
            <w:rStyle w:val="Emphasis"/>
            <w:rFonts w:cstheme="minorHAnsi"/>
            <w:color w:val="000000"/>
            <w:bdr w:val="none" w:sz="0" w:space="0" w:color="auto" w:frame="1"/>
            <w:shd w:val="clear" w:color="auto" w:fill="FFFFFF"/>
            <w:rPrChange w:id="32" w:author="shardul negi" w:date="2018-11-12T22:43:00Z">
              <w:rPr>
                <w:rStyle w:val="Emphasis"/>
                <w:rFonts w:ascii="inherit" w:hAnsi="inherit"/>
                <w:color w:val="000000"/>
                <w:sz w:val="20"/>
                <w:szCs w:val="20"/>
                <w:bdr w:val="none" w:sz="0" w:space="0" w:color="auto" w:frame="1"/>
                <w:shd w:val="clear" w:color="auto" w:fill="FFFFFF"/>
              </w:rPr>
            </w:rPrChange>
          </w:rPr>
          <w:t>lg</w:t>
        </w:r>
        <w:proofErr w:type="spellEnd"/>
        <w:r w:rsidRPr="00721B40">
          <w:rPr>
            <w:rStyle w:val="Emphasis"/>
            <w:rFonts w:cstheme="minorHAnsi"/>
            <w:color w:val="000000"/>
            <w:bdr w:val="none" w:sz="0" w:space="0" w:color="auto" w:frame="1"/>
            <w:shd w:val="clear" w:color="auto" w:fill="FFFFFF"/>
            <w:rPrChange w:id="33" w:author="shardul negi" w:date="2018-11-12T22:43:00Z">
              <w:rPr>
                <w:rStyle w:val="Emphasis"/>
                <w:rFonts w:ascii="inherit" w:hAnsi="inherit"/>
                <w:color w:val="000000"/>
                <w:sz w:val="20"/>
                <w:szCs w:val="20"/>
                <w:bdr w:val="none" w:sz="0" w:space="0" w:color="auto" w:frame="1"/>
                <w:shd w:val="clear" w:color="auto" w:fill="FFFFFF"/>
              </w:rPr>
            </w:rPrChange>
          </w:rPr>
          <w:t xml:space="preserve"> N)</w:t>
        </w:r>
        <w:r w:rsidRPr="00721B40">
          <w:rPr>
            <w:rStyle w:val="apple-converted-space"/>
            <w:rFonts w:cstheme="minorHAnsi"/>
            <w:color w:val="000000"/>
            <w:bdr w:val="none" w:sz="0" w:space="0" w:color="auto" w:frame="1"/>
            <w:shd w:val="clear" w:color="auto" w:fill="FFFFFF"/>
            <w:rPrChange w:id="34" w:author="shardul negi" w:date="2018-11-12T22:43:00Z">
              <w:rPr>
                <w:rStyle w:val="apple-converted-space"/>
                <w:rFonts w:ascii="Arial" w:hAnsi="Arial" w:cs="Arial"/>
                <w:color w:val="000000"/>
                <w:sz w:val="20"/>
                <w:szCs w:val="20"/>
                <w:bdr w:val="none" w:sz="0" w:space="0" w:color="auto" w:frame="1"/>
                <w:shd w:val="clear" w:color="auto" w:fill="FFFFFF"/>
              </w:rPr>
            </w:rPrChange>
          </w:rPr>
          <w:t> </w:t>
        </w:r>
        <w:r w:rsidRPr="00721B40">
          <w:rPr>
            <w:rFonts w:cstheme="minorHAnsi"/>
            <w:color w:val="000000"/>
            <w:shd w:val="clear" w:color="auto" w:fill="FFFFFF"/>
            <w:rPrChange w:id="35" w:author="shardul negi" w:date="2018-11-12T22:43:00Z">
              <w:rPr>
                <w:rFonts w:ascii="Arial" w:hAnsi="Arial" w:cs="Arial"/>
                <w:color w:val="000000"/>
                <w:sz w:val="20"/>
                <w:szCs w:val="20"/>
                <w:shd w:val="clear" w:color="auto" w:fill="FFFFFF"/>
              </w:rPr>
            </w:rPrChange>
          </w:rPr>
          <w:t>which is what we would prefer.</w:t>
        </w:r>
      </w:ins>
      <w:del w:id="36" w:author="shardul negi" w:date="2018-11-12T22:33:00Z">
        <w:r w:rsidR="0052212B" w:rsidRPr="00721B40" w:rsidDel="000E09D7">
          <w:rPr>
            <w:rFonts w:eastAsia="Times New Roman" w:cstheme="minorHAnsi"/>
            <w:color w:val="000000"/>
            <w:rPrChange w:id="37" w:author="shardul negi" w:date="2018-11-12T22:43:00Z">
              <w:rPr>
                <w:rFonts w:asciiTheme="majorHAnsi" w:eastAsia="Times New Roman" w:hAnsiTheme="majorHAnsi" w:cstheme="majorHAnsi"/>
                <w:color w:val="000000"/>
                <w:sz w:val="24"/>
                <w:szCs w:val="24"/>
              </w:rPr>
            </w:rPrChange>
          </w:rPr>
          <w:delText>Please see the presentation on</w:delText>
        </w:r>
        <w:r w:rsidR="0052212B" w:rsidRPr="00721B40" w:rsidDel="000E09D7">
          <w:rPr>
            <w:rFonts w:eastAsia="Times New Roman" w:cstheme="minorHAnsi"/>
            <w:color w:val="000000"/>
            <w:bdr w:val="none" w:sz="0" w:space="0" w:color="auto" w:frame="1"/>
            <w:rPrChange w:id="38" w:author="shardul negi" w:date="2018-11-12T22:43:00Z">
              <w:rPr>
                <w:rFonts w:asciiTheme="majorHAnsi" w:eastAsia="Times New Roman" w:hAnsiTheme="majorHAnsi" w:cstheme="majorHAnsi"/>
                <w:color w:val="000000"/>
                <w:sz w:val="20"/>
                <w:szCs w:val="20"/>
                <w:bdr w:val="none" w:sz="0" w:space="0" w:color="auto" w:frame="1"/>
              </w:rPr>
            </w:rPrChange>
          </w:rPr>
          <w:delText> </w:delText>
        </w:r>
        <w:r w:rsidR="0052212B" w:rsidRPr="00721B40" w:rsidDel="000E09D7">
          <w:rPr>
            <w:rFonts w:eastAsia="Times New Roman" w:cstheme="minorHAnsi"/>
            <w:iCs/>
            <w:color w:val="888888"/>
            <w:bdr w:val="none" w:sz="0" w:space="0" w:color="auto" w:frame="1"/>
            <w:rPrChange w:id="39" w:author="shardul negi" w:date="2018-11-12T22:43:00Z">
              <w:rPr>
                <w:rFonts w:asciiTheme="majorHAnsi" w:eastAsia="Times New Roman" w:hAnsiTheme="majorHAnsi" w:cstheme="majorHAnsi"/>
                <w:iCs/>
                <w:color w:val="888888"/>
                <w:sz w:val="20"/>
                <w:szCs w:val="20"/>
                <w:bdr w:val="none" w:sz="0" w:space="0" w:color="auto" w:frame="1"/>
              </w:rPr>
            </w:rPrChange>
          </w:rPr>
          <w:delText>Assignment on Parallel Sorting</w:delText>
        </w:r>
        <w:r w:rsidR="0052212B" w:rsidRPr="00721B40" w:rsidDel="000E09D7">
          <w:rPr>
            <w:rFonts w:eastAsia="Times New Roman" w:cstheme="minorHAnsi"/>
            <w:color w:val="000000"/>
            <w:bdr w:val="none" w:sz="0" w:space="0" w:color="auto" w:frame="1"/>
            <w:rPrChange w:id="40" w:author="shardul negi" w:date="2018-11-12T22:43:00Z">
              <w:rPr>
                <w:rFonts w:asciiTheme="majorHAnsi" w:eastAsia="Times New Roman" w:hAnsiTheme="majorHAnsi" w:cstheme="majorHAnsi"/>
                <w:color w:val="000000"/>
                <w:sz w:val="20"/>
                <w:szCs w:val="20"/>
                <w:bdr w:val="none" w:sz="0" w:space="0" w:color="auto" w:frame="1"/>
              </w:rPr>
            </w:rPrChange>
          </w:rPr>
          <w:delText> </w:delText>
        </w:r>
        <w:r w:rsidR="0052212B" w:rsidRPr="00721B40" w:rsidDel="000E09D7">
          <w:rPr>
            <w:rFonts w:eastAsia="Times New Roman" w:cstheme="minorHAnsi"/>
            <w:color w:val="000000"/>
            <w:rPrChange w:id="41" w:author="shardul negi" w:date="2018-11-12T22:43:00Z">
              <w:rPr>
                <w:rFonts w:asciiTheme="majorHAnsi" w:eastAsia="Times New Roman" w:hAnsiTheme="majorHAnsi" w:cstheme="majorHAnsi"/>
                <w:color w:val="000000"/>
                <w:sz w:val="24"/>
                <w:szCs w:val="24"/>
              </w:rPr>
            </w:rPrChange>
          </w:rPr>
          <w:delText>under</w:delText>
        </w:r>
        <w:r w:rsidR="0052212B" w:rsidRPr="00721B40" w:rsidDel="000E09D7">
          <w:rPr>
            <w:rFonts w:eastAsia="Times New Roman" w:cstheme="minorHAnsi"/>
            <w:color w:val="000000"/>
            <w:bdr w:val="none" w:sz="0" w:space="0" w:color="auto" w:frame="1"/>
            <w:rPrChange w:id="42" w:author="shardul negi" w:date="2018-11-12T22:43:00Z">
              <w:rPr>
                <w:rFonts w:asciiTheme="majorHAnsi" w:eastAsia="Times New Roman" w:hAnsiTheme="majorHAnsi" w:cstheme="majorHAnsi"/>
                <w:color w:val="000000"/>
                <w:sz w:val="20"/>
                <w:szCs w:val="20"/>
                <w:bdr w:val="none" w:sz="0" w:space="0" w:color="auto" w:frame="1"/>
              </w:rPr>
            </w:rPrChange>
          </w:rPr>
          <w:delText> </w:delText>
        </w:r>
        <w:r w:rsidR="0052212B" w:rsidRPr="00721B40" w:rsidDel="000E09D7">
          <w:rPr>
            <w:rFonts w:eastAsia="Times New Roman" w:cstheme="minorHAnsi"/>
            <w:iCs/>
            <w:color w:val="888888"/>
            <w:bdr w:val="none" w:sz="0" w:space="0" w:color="auto" w:frame="1"/>
            <w:rPrChange w:id="43" w:author="shardul negi" w:date="2018-11-12T22:43:00Z">
              <w:rPr>
                <w:rFonts w:asciiTheme="majorHAnsi" w:eastAsia="Times New Roman" w:hAnsiTheme="majorHAnsi" w:cstheme="majorHAnsi"/>
                <w:iCs/>
                <w:color w:val="888888"/>
                <w:sz w:val="20"/>
                <w:szCs w:val="20"/>
                <w:bdr w:val="none" w:sz="0" w:space="0" w:color="auto" w:frame="1"/>
              </w:rPr>
            </w:rPrChange>
          </w:rPr>
          <w:delText>Course Materials/Course Documents/Exams. etc. </w:delText>
        </w:r>
        <w:r w:rsidR="0052212B" w:rsidRPr="00721B40" w:rsidDel="000E09D7">
          <w:rPr>
            <w:rFonts w:eastAsia="Times New Roman" w:cstheme="minorHAnsi"/>
            <w:color w:val="000000"/>
            <w:rPrChange w:id="44" w:author="shardul negi" w:date="2018-11-12T22:43:00Z">
              <w:rPr>
                <w:rFonts w:asciiTheme="majorHAnsi" w:eastAsia="Times New Roman" w:hAnsiTheme="majorHAnsi" w:cstheme="majorHAnsi"/>
                <w:color w:val="000000"/>
                <w:sz w:val="24"/>
                <w:szCs w:val="24"/>
              </w:rPr>
            </w:rPrChange>
          </w:rPr>
          <w:delText>Don't worry about the fact that it talks about "Assignment 5."</w:delText>
        </w:r>
      </w:del>
    </w:p>
    <w:p w:rsidR="0052212B" w:rsidRPr="0052212B" w:rsidDel="000E09D7" w:rsidRDefault="0052212B" w:rsidP="0052212B">
      <w:pPr>
        <w:shd w:val="clear" w:color="auto" w:fill="FFFFFF"/>
        <w:spacing w:after="240" w:line="240" w:lineRule="auto"/>
        <w:rPr>
          <w:del w:id="45" w:author="shardul negi" w:date="2018-11-12T22:33:00Z"/>
          <w:rFonts w:asciiTheme="majorHAnsi" w:eastAsia="Times New Roman" w:hAnsiTheme="majorHAnsi" w:cstheme="majorHAnsi"/>
          <w:color w:val="000000"/>
          <w:sz w:val="24"/>
          <w:szCs w:val="24"/>
        </w:rPr>
      </w:pPr>
      <w:del w:id="46" w:author="shardul negi" w:date="2018-11-12T22:33:00Z">
        <w:r w:rsidRPr="0052212B" w:rsidDel="000E09D7">
          <w:rPr>
            <w:rFonts w:asciiTheme="majorHAnsi" w:eastAsia="Times New Roman" w:hAnsiTheme="majorHAnsi" w:cstheme="majorHAnsi"/>
            <w:color w:val="000000"/>
            <w:sz w:val="24"/>
            <w:szCs w:val="24"/>
          </w:rPr>
          <w:delText>This assignment is optional. If your assignment grades are disappointing (or you have some missing) then you should do this assignment. Otherwise, do it if you have time and you think you'd enjoy it.</w:delText>
        </w:r>
      </w:del>
    </w:p>
    <w:p w:rsidR="0052212B" w:rsidRPr="0052212B" w:rsidDel="000E09D7" w:rsidRDefault="0052212B" w:rsidP="0052212B">
      <w:pPr>
        <w:shd w:val="clear" w:color="auto" w:fill="FFFFFF"/>
        <w:spacing w:after="240" w:line="240" w:lineRule="auto"/>
        <w:rPr>
          <w:del w:id="47" w:author="shardul negi" w:date="2018-11-12T22:33:00Z"/>
          <w:rFonts w:asciiTheme="majorHAnsi" w:eastAsia="Times New Roman" w:hAnsiTheme="majorHAnsi" w:cstheme="majorHAnsi"/>
          <w:color w:val="000000"/>
          <w:sz w:val="24"/>
          <w:szCs w:val="24"/>
        </w:rPr>
      </w:pPr>
      <w:del w:id="48" w:author="shardul negi" w:date="2018-11-12T22:33:00Z">
        <w:r w:rsidRPr="0052212B" w:rsidDel="000E09D7">
          <w:rPr>
            <w:rFonts w:asciiTheme="majorHAnsi" w:eastAsia="Times New Roman" w:hAnsiTheme="majorHAnsi" w:cstheme="majorHAnsi"/>
            <w:color w:val="000000"/>
            <w:sz w:val="24"/>
            <w:szCs w:val="24"/>
          </w:rPr>
          <w:delText>Your task is to implement a parallel sorting algorithm such that each partition of the array is sorted in parallel. You will consider two different schemes for deciding whether to sort in parallel.</w:delText>
        </w:r>
      </w:del>
    </w:p>
    <w:p w:rsidR="0052212B" w:rsidRPr="0052212B" w:rsidDel="000E09D7" w:rsidRDefault="0052212B" w:rsidP="0052212B">
      <w:pPr>
        <w:numPr>
          <w:ilvl w:val="0"/>
          <w:numId w:val="1"/>
        </w:numPr>
        <w:shd w:val="clear" w:color="auto" w:fill="FFFFFF"/>
        <w:spacing w:after="240" w:line="240" w:lineRule="auto"/>
        <w:ind w:left="0" w:firstLine="0"/>
        <w:rPr>
          <w:del w:id="49" w:author="shardul negi" w:date="2018-11-12T22:33:00Z"/>
          <w:rFonts w:asciiTheme="majorHAnsi" w:eastAsia="Times New Roman" w:hAnsiTheme="majorHAnsi" w:cstheme="majorHAnsi"/>
          <w:color w:val="000000"/>
          <w:sz w:val="24"/>
          <w:szCs w:val="24"/>
        </w:rPr>
      </w:pPr>
      <w:del w:id="50" w:author="shardul negi" w:date="2018-11-12T22:33:00Z">
        <w:r w:rsidRPr="0052212B" w:rsidDel="000E09D7">
          <w:rPr>
            <w:rFonts w:asciiTheme="majorHAnsi" w:eastAsia="Times New Roman" w:hAnsiTheme="majorHAnsi" w:cstheme="majorHAnsi"/>
            <w:color w:val="000000"/>
            <w:sz w:val="24"/>
            <w:szCs w:val="24"/>
          </w:rPr>
          <w:delTex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delText>
        </w:r>
      </w:del>
    </w:p>
    <w:p w:rsidR="0052212B" w:rsidRPr="0052212B" w:rsidDel="000E09D7" w:rsidRDefault="0052212B" w:rsidP="0052212B">
      <w:pPr>
        <w:numPr>
          <w:ilvl w:val="0"/>
          <w:numId w:val="1"/>
        </w:numPr>
        <w:shd w:val="clear" w:color="auto" w:fill="FFFFFF"/>
        <w:spacing w:after="0" w:line="240" w:lineRule="auto"/>
        <w:ind w:left="0" w:firstLine="0"/>
        <w:rPr>
          <w:del w:id="51" w:author="shardul negi" w:date="2018-11-12T22:33:00Z"/>
          <w:rFonts w:asciiTheme="majorHAnsi" w:eastAsia="Times New Roman" w:hAnsiTheme="majorHAnsi" w:cstheme="majorHAnsi"/>
          <w:color w:val="000000"/>
          <w:sz w:val="24"/>
          <w:szCs w:val="24"/>
        </w:rPr>
      </w:pPr>
      <w:del w:id="52" w:author="shardul negi" w:date="2018-11-12T22:33:00Z">
        <w:r w:rsidRPr="0052212B" w:rsidDel="000E09D7">
          <w:rPr>
            <w:rFonts w:asciiTheme="majorHAnsi" w:eastAsia="Times New Roman" w:hAnsiTheme="majorHAnsi" w:cstheme="majorHAnsi"/>
            <w:color w:val="000000"/>
            <w:sz w:val="24"/>
            <w:szCs w:val="24"/>
          </w:rPr>
          <w:delText>Recursion depth or number of available threads. Using this determination, you might decide on an ideal number (</w:delText>
        </w:r>
        <w:r w:rsidRPr="00F8140B" w:rsidDel="000E09D7">
          <w:rPr>
            <w:rFonts w:asciiTheme="majorHAnsi" w:eastAsia="Times New Roman" w:hAnsiTheme="majorHAnsi" w:cstheme="majorHAnsi"/>
            <w:i/>
            <w:iCs/>
            <w:color w:val="888888"/>
            <w:sz w:val="20"/>
            <w:szCs w:val="20"/>
            <w:bdr w:val="none" w:sz="0" w:space="0" w:color="auto" w:frame="1"/>
          </w:rPr>
          <w:delText>t</w:delText>
        </w:r>
        <w:r w:rsidRPr="0052212B" w:rsidDel="000E09D7">
          <w:rPr>
            <w:rFonts w:asciiTheme="majorHAnsi" w:eastAsia="Times New Roman" w:hAnsiTheme="majorHAnsi" w:cstheme="majorHAnsi"/>
            <w:color w:val="000000"/>
            <w:sz w:val="24"/>
            <w:szCs w:val="24"/>
          </w:rPr>
          <w:delText>) of separate threads (stick to powers of 2) and arrange for that number of partitions to be parallelized (by preventing recursion after depth of</w:delText>
        </w:r>
        <w:r w:rsidRPr="00F8140B" w:rsidDel="000E09D7">
          <w:rPr>
            <w:rFonts w:asciiTheme="majorHAnsi" w:eastAsia="Times New Roman" w:hAnsiTheme="majorHAnsi" w:cstheme="majorHAnsi"/>
            <w:color w:val="000000"/>
            <w:sz w:val="20"/>
            <w:szCs w:val="20"/>
            <w:bdr w:val="none" w:sz="0" w:space="0" w:color="auto" w:frame="1"/>
          </w:rPr>
          <w:delText> </w:delText>
        </w:r>
        <w:r w:rsidRPr="00F8140B" w:rsidDel="000E09D7">
          <w:rPr>
            <w:rFonts w:asciiTheme="majorHAnsi" w:eastAsia="Times New Roman" w:hAnsiTheme="majorHAnsi" w:cstheme="majorHAnsi"/>
            <w:i/>
            <w:iCs/>
            <w:color w:val="888888"/>
            <w:sz w:val="20"/>
            <w:szCs w:val="20"/>
            <w:bdr w:val="none" w:sz="0" w:space="0" w:color="auto" w:frame="1"/>
          </w:rPr>
          <w:delText>lg t</w:delText>
        </w:r>
        <w:r w:rsidRPr="00F8140B" w:rsidDel="000E09D7">
          <w:rPr>
            <w:rFonts w:asciiTheme="majorHAnsi" w:eastAsia="Times New Roman" w:hAnsiTheme="majorHAnsi" w:cstheme="majorHAnsi"/>
            <w:color w:val="000000"/>
            <w:sz w:val="20"/>
            <w:szCs w:val="20"/>
            <w:bdr w:val="none" w:sz="0" w:space="0" w:color="auto" w:frame="1"/>
          </w:rPr>
          <w:delText> </w:delText>
        </w:r>
        <w:r w:rsidRPr="0052212B" w:rsidDel="000E09D7">
          <w:rPr>
            <w:rFonts w:asciiTheme="majorHAnsi" w:eastAsia="Times New Roman" w:hAnsiTheme="majorHAnsi" w:cstheme="majorHAnsi"/>
            <w:color w:val="000000"/>
            <w:sz w:val="24"/>
            <w:szCs w:val="24"/>
          </w:rPr>
          <w:delText>is reached).</w:delText>
        </w:r>
      </w:del>
    </w:p>
    <w:p w:rsidR="0052212B" w:rsidRPr="0052212B" w:rsidDel="000E09D7" w:rsidRDefault="0052212B" w:rsidP="0052212B">
      <w:pPr>
        <w:numPr>
          <w:ilvl w:val="0"/>
          <w:numId w:val="1"/>
        </w:numPr>
        <w:shd w:val="clear" w:color="auto" w:fill="FFFFFF"/>
        <w:spacing w:after="240" w:line="240" w:lineRule="auto"/>
        <w:ind w:left="0" w:firstLine="0"/>
        <w:rPr>
          <w:del w:id="53" w:author="shardul negi" w:date="2018-11-12T22:33:00Z"/>
          <w:rFonts w:asciiTheme="majorHAnsi" w:eastAsia="Times New Roman" w:hAnsiTheme="majorHAnsi" w:cstheme="majorHAnsi"/>
          <w:color w:val="000000"/>
          <w:sz w:val="24"/>
          <w:szCs w:val="24"/>
        </w:rPr>
      </w:pPr>
      <w:del w:id="54" w:author="shardul negi" w:date="2018-11-12T22:33:00Z">
        <w:r w:rsidRPr="0052212B" w:rsidDel="000E09D7">
          <w:rPr>
            <w:rFonts w:asciiTheme="majorHAnsi" w:eastAsia="Times New Roman" w:hAnsiTheme="majorHAnsi" w:cstheme="majorHAnsi"/>
            <w:color w:val="000000"/>
            <w:sz w:val="24"/>
            <w:szCs w:val="24"/>
          </w:rPr>
          <w:delText>An appropriate combination of these.</w:delText>
        </w:r>
      </w:del>
    </w:p>
    <w:p w:rsidR="00FD1331" w:rsidRPr="009F7662" w:rsidRDefault="00FD1331" w:rsidP="00FD1331">
      <w:pPr>
        <w:rPr>
          <w:rFonts w:cstheme="minorHAnsi"/>
          <w:color w:val="000000" w:themeColor="text1"/>
          <w:sz w:val="20"/>
          <w:szCs w:val="20"/>
          <w:shd w:val="clear" w:color="auto" w:fill="FFFFFF"/>
        </w:rPr>
      </w:pPr>
    </w:p>
    <w:p w:rsidR="00FD1331" w:rsidRPr="009F7662" w:rsidRDefault="00FD1331" w:rsidP="00FD1331">
      <w:pPr>
        <w:rPr>
          <w:rFonts w:cstheme="minorHAnsi"/>
          <w:color w:val="000000" w:themeColor="text1"/>
          <w:sz w:val="20"/>
          <w:szCs w:val="20"/>
          <w:shd w:val="clear" w:color="auto" w:fill="FFFFFF"/>
        </w:rPr>
      </w:pPr>
    </w:p>
    <w:p w:rsidR="00FD1331" w:rsidRPr="00D532B6" w:rsidRDefault="000E09D7" w:rsidP="00FD1331">
      <w:pPr>
        <w:rPr>
          <w:rFonts w:cstheme="minorHAnsi"/>
          <w:b/>
          <w:color w:val="000000" w:themeColor="text1"/>
          <w:sz w:val="28"/>
          <w:szCs w:val="28"/>
          <w:u w:val="single"/>
          <w:shd w:val="clear" w:color="auto" w:fill="FFFFFF"/>
        </w:rPr>
      </w:pPr>
      <w:ins w:id="55" w:author="shardul negi" w:date="2018-11-12T22:33:00Z">
        <w:r>
          <w:rPr>
            <w:rFonts w:cstheme="minorHAnsi"/>
            <w:b/>
            <w:color w:val="000000" w:themeColor="text1"/>
            <w:sz w:val="28"/>
            <w:szCs w:val="28"/>
            <w:shd w:val="clear" w:color="auto" w:fill="FFFFFF"/>
          </w:rPr>
          <w:tab/>
        </w:r>
        <w:r>
          <w:rPr>
            <w:rFonts w:cstheme="minorHAnsi"/>
            <w:b/>
            <w:color w:val="000000" w:themeColor="text1"/>
            <w:sz w:val="28"/>
            <w:szCs w:val="28"/>
            <w:shd w:val="clear" w:color="auto" w:fill="FFFFFF"/>
          </w:rPr>
          <w:tab/>
        </w:r>
      </w:ins>
      <w:r w:rsidR="00FD1331" w:rsidRPr="009F7662">
        <w:rPr>
          <w:rFonts w:cstheme="minorHAnsi"/>
          <w:b/>
          <w:color w:val="000000" w:themeColor="text1"/>
          <w:sz w:val="28"/>
          <w:szCs w:val="28"/>
          <w:shd w:val="clear" w:color="auto" w:fill="FFFFFF"/>
        </w:rPr>
        <w:tab/>
      </w:r>
      <w:r w:rsidR="00FD1331" w:rsidRPr="009F7662">
        <w:rPr>
          <w:rFonts w:cstheme="minorHAnsi"/>
          <w:b/>
          <w:color w:val="000000" w:themeColor="text1"/>
          <w:sz w:val="28"/>
          <w:szCs w:val="28"/>
          <w:shd w:val="clear" w:color="auto" w:fill="FFFFFF"/>
        </w:rPr>
        <w:tab/>
      </w:r>
      <w:r w:rsidR="00FD1331" w:rsidRPr="00D532B6">
        <w:rPr>
          <w:rFonts w:cstheme="minorHAnsi"/>
          <w:b/>
          <w:color w:val="000000" w:themeColor="text1"/>
          <w:sz w:val="28"/>
          <w:szCs w:val="28"/>
          <w:u w:val="single"/>
          <w:shd w:val="clear" w:color="auto" w:fill="FFFFFF"/>
        </w:rPr>
        <w:t>Implementation Details</w:t>
      </w:r>
    </w:p>
    <w:p w:rsidR="000E09D7" w:rsidRDefault="000E09D7" w:rsidP="00921645">
      <w:pPr>
        <w:rPr>
          <w:ins w:id="56" w:author="shardul negi" w:date="2018-11-12T22:33:00Z"/>
          <w:rFonts w:cstheme="minorHAnsi"/>
          <w:color w:val="000000" w:themeColor="text1"/>
          <w:shd w:val="clear" w:color="auto" w:fill="FFFFFF"/>
        </w:rPr>
      </w:pPr>
    </w:p>
    <w:p w:rsidR="00165AA3" w:rsidRPr="00721B40" w:rsidRDefault="000E09D7" w:rsidP="00921645">
      <w:pPr>
        <w:rPr>
          <w:ins w:id="57" w:author="shardul negi" w:date="2018-11-12T22:35:00Z"/>
          <w:rFonts w:cstheme="minorHAnsi"/>
          <w:color w:val="000000" w:themeColor="text1"/>
          <w:shd w:val="clear" w:color="auto" w:fill="FFFFFF"/>
          <w:rPrChange w:id="58" w:author="shardul negi" w:date="2018-11-12T22:42:00Z">
            <w:rPr>
              <w:ins w:id="59" w:author="shardul negi" w:date="2018-11-12T22:35:00Z"/>
              <w:rFonts w:cstheme="minorHAnsi"/>
              <w:color w:val="000000" w:themeColor="text1"/>
              <w:shd w:val="clear" w:color="auto" w:fill="FFFFFF"/>
            </w:rPr>
          </w:rPrChange>
        </w:rPr>
      </w:pPr>
      <w:ins w:id="60" w:author="shardul negi" w:date="2018-11-12T22:33:00Z">
        <w:r w:rsidRPr="00721B40">
          <w:rPr>
            <w:rFonts w:cstheme="minorHAnsi"/>
            <w:color w:val="000000" w:themeColor="text1"/>
            <w:shd w:val="clear" w:color="auto" w:fill="FFFFFF"/>
            <w:rPrChange w:id="61" w:author="shardul negi" w:date="2018-11-12T22:42:00Z">
              <w:rPr>
                <w:rFonts w:cstheme="minorHAnsi"/>
                <w:color w:val="000000" w:themeColor="text1"/>
                <w:shd w:val="clear" w:color="auto" w:fill="FFFFFF"/>
              </w:rPr>
            </w:rPrChange>
          </w:rPr>
          <w:t xml:space="preserve">The main has been implemented for inserting and deleting X keys from the tree and checking the depth of the tree once created. </w:t>
        </w:r>
      </w:ins>
      <w:ins w:id="62" w:author="shardul negi" w:date="2018-11-12T22:34:00Z">
        <w:r w:rsidR="00165AA3" w:rsidRPr="00721B40">
          <w:rPr>
            <w:rFonts w:cstheme="minorHAnsi"/>
            <w:color w:val="000000" w:themeColor="text1"/>
            <w:shd w:val="clear" w:color="auto" w:fill="FFFFFF"/>
            <w:rPrChange w:id="63" w:author="shardul negi" w:date="2018-11-12T22:42:00Z">
              <w:rPr>
                <w:rFonts w:cstheme="minorHAnsi"/>
                <w:color w:val="000000" w:themeColor="text1"/>
                <w:shd w:val="clear" w:color="auto" w:fill="FFFFFF"/>
              </w:rPr>
            </w:rPrChange>
          </w:rPr>
          <w:t>Once done, I have used the following methods to calculate the result.</w:t>
        </w:r>
      </w:ins>
    </w:p>
    <w:p w:rsidR="00165AA3" w:rsidRPr="00721B40" w:rsidRDefault="00165AA3" w:rsidP="00921645">
      <w:pPr>
        <w:rPr>
          <w:ins w:id="64" w:author="shardul negi" w:date="2018-11-12T22:35:00Z"/>
          <w:rFonts w:cstheme="minorHAnsi"/>
          <w:color w:val="000000" w:themeColor="text1"/>
          <w:shd w:val="clear" w:color="auto" w:fill="FFFFFF"/>
          <w:rPrChange w:id="65" w:author="shardul negi" w:date="2018-11-12T22:42:00Z">
            <w:rPr>
              <w:ins w:id="66" w:author="shardul negi" w:date="2018-11-12T22:35:00Z"/>
              <w:rFonts w:cstheme="minorHAnsi"/>
              <w:color w:val="000000" w:themeColor="text1"/>
              <w:shd w:val="clear" w:color="auto" w:fill="FFFFFF"/>
            </w:rPr>
          </w:rPrChange>
        </w:rPr>
      </w:pPr>
      <w:ins w:id="67" w:author="shardul negi" w:date="2018-11-12T22:35:00Z">
        <w:r w:rsidRPr="00721B40">
          <w:rPr>
            <w:rFonts w:cstheme="minorHAnsi"/>
            <w:color w:val="000000" w:themeColor="text1"/>
            <w:shd w:val="clear" w:color="auto" w:fill="FFFFFF"/>
            <w:rPrChange w:id="68" w:author="shardul negi" w:date="2018-11-12T22:42:00Z">
              <w:rPr>
                <w:rFonts w:cstheme="minorHAnsi"/>
                <w:color w:val="000000" w:themeColor="text1"/>
                <w:shd w:val="clear" w:color="auto" w:fill="FFFFFF"/>
              </w:rPr>
            </w:rPrChange>
          </w:rPr>
          <w:t xml:space="preserve">1: </w:t>
        </w:r>
        <w:proofErr w:type="gramStart"/>
        <w:r w:rsidRPr="00721B40">
          <w:rPr>
            <w:rFonts w:cstheme="minorHAnsi"/>
            <w:color w:val="000000" w:themeColor="text1"/>
            <w:shd w:val="clear" w:color="auto" w:fill="FFFFFF"/>
            <w:rPrChange w:id="69" w:author="shardul negi" w:date="2018-11-12T22:42:00Z">
              <w:rPr>
                <w:rFonts w:cstheme="minorHAnsi"/>
                <w:color w:val="000000" w:themeColor="text1"/>
                <w:shd w:val="clear" w:color="auto" w:fill="FFFFFF"/>
              </w:rPr>
            </w:rPrChange>
          </w:rPr>
          <w:t>put(</w:t>
        </w:r>
        <w:proofErr w:type="gramEnd"/>
        <w:r w:rsidRPr="00721B40">
          <w:rPr>
            <w:rFonts w:cstheme="minorHAnsi"/>
            <w:color w:val="000000" w:themeColor="text1"/>
            <w:shd w:val="clear" w:color="auto" w:fill="FFFFFF"/>
            <w:rPrChange w:id="70" w:author="shardul negi" w:date="2018-11-12T22:42:00Z">
              <w:rPr>
                <w:rFonts w:cstheme="minorHAnsi"/>
                <w:color w:val="000000" w:themeColor="text1"/>
                <w:shd w:val="clear" w:color="auto" w:fill="FFFFFF"/>
              </w:rPr>
            </w:rPrChange>
          </w:rPr>
          <w:t xml:space="preserve">): will give the rand numbers to insert values to the tree </w:t>
        </w:r>
      </w:ins>
    </w:p>
    <w:p w:rsidR="00FD1331" w:rsidRPr="00721B40" w:rsidDel="000E09D7" w:rsidRDefault="00165AA3" w:rsidP="00FD1331">
      <w:pPr>
        <w:rPr>
          <w:del w:id="71" w:author="shardul negi" w:date="2018-11-12T22:33:00Z"/>
          <w:rFonts w:cstheme="minorHAnsi"/>
          <w:color w:val="000000" w:themeColor="text1"/>
          <w:shd w:val="clear" w:color="auto" w:fill="FFFFFF"/>
          <w:rPrChange w:id="72" w:author="shardul negi" w:date="2018-11-12T22:42:00Z">
            <w:rPr>
              <w:del w:id="73" w:author="shardul negi" w:date="2018-11-12T22:33:00Z"/>
              <w:rFonts w:cstheme="minorHAnsi"/>
              <w:color w:val="000000" w:themeColor="text1"/>
              <w:shd w:val="clear" w:color="auto" w:fill="FFFFFF"/>
            </w:rPr>
          </w:rPrChange>
        </w:rPr>
      </w:pPr>
      <w:ins w:id="74" w:author="shardul negi" w:date="2018-11-12T22:35:00Z">
        <w:r w:rsidRPr="00721B40">
          <w:rPr>
            <w:rFonts w:cstheme="minorHAnsi"/>
            <w:color w:val="000000" w:themeColor="text1"/>
            <w:shd w:val="clear" w:color="auto" w:fill="FFFFFF"/>
            <w:rPrChange w:id="75" w:author="shardul negi" w:date="2018-11-12T22:42:00Z">
              <w:rPr>
                <w:rFonts w:cstheme="minorHAnsi"/>
                <w:color w:val="000000" w:themeColor="text1"/>
                <w:shd w:val="clear" w:color="auto" w:fill="FFFFFF"/>
              </w:rPr>
            </w:rPrChange>
          </w:rPr>
          <w:t xml:space="preserve">2: </w:t>
        </w:r>
        <w:proofErr w:type="gramStart"/>
        <w:r w:rsidRPr="00721B40">
          <w:rPr>
            <w:rFonts w:cstheme="minorHAnsi"/>
            <w:color w:val="000000" w:themeColor="text1"/>
            <w:shd w:val="clear" w:color="auto" w:fill="FFFFFF"/>
            <w:rPrChange w:id="76" w:author="shardul negi" w:date="2018-11-12T22:42:00Z">
              <w:rPr>
                <w:rFonts w:cstheme="minorHAnsi"/>
                <w:color w:val="000000" w:themeColor="text1"/>
                <w:shd w:val="clear" w:color="auto" w:fill="FFFFFF"/>
              </w:rPr>
            </w:rPrChange>
          </w:rPr>
          <w:t>Delete(</w:t>
        </w:r>
        <w:proofErr w:type="gramEnd"/>
        <w:r w:rsidRPr="00721B40">
          <w:rPr>
            <w:rFonts w:cstheme="minorHAnsi"/>
            <w:color w:val="000000" w:themeColor="text1"/>
            <w:shd w:val="clear" w:color="auto" w:fill="FFFFFF"/>
            <w:rPrChange w:id="77" w:author="shardul negi" w:date="2018-11-12T22:42:00Z">
              <w:rPr>
                <w:rFonts w:cstheme="minorHAnsi"/>
                <w:color w:val="000000" w:themeColor="text1"/>
                <w:shd w:val="clear" w:color="auto" w:fill="FFFFFF"/>
              </w:rPr>
            </w:rPrChange>
          </w:rPr>
          <w:t xml:space="preserve">) : will give rand numbers to delete values from the tree </w:t>
        </w:r>
      </w:ins>
      <w:ins w:id="78" w:author="shardul negi" w:date="2018-11-12T22:34:00Z">
        <w:r w:rsidRPr="00721B40">
          <w:rPr>
            <w:rFonts w:cstheme="minorHAnsi"/>
            <w:color w:val="000000" w:themeColor="text1"/>
            <w:shd w:val="clear" w:color="auto" w:fill="FFFFFF"/>
            <w:rPrChange w:id="79" w:author="shardul negi" w:date="2018-11-12T22:42:00Z">
              <w:rPr>
                <w:rFonts w:cstheme="minorHAnsi"/>
                <w:color w:val="000000" w:themeColor="text1"/>
                <w:shd w:val="clear" w:color="auto" w:fill="FFFFFF"/>
              </w:rPr>
            </w:rPrChange>
          </w:rPr>
          <w:t xml:space="preserve"> </w:t>
        </w:r>
      </w:ins>
      <w:del w:id="80" w:author="shardul negi" w:date="2018-11-12T22:33:00Z">
        <w:r w:rsidR="00F8140B" w:rsidRPr="00721B40" w:rsidDel="000E09D7">
          <w:rPr>
            <w:rFonts w:cstheme="minorHAnsi"/>
            <w:color w:val="000000" w:themeColor="text1"/>
            <w:shd w:val="clear" w:color="auto" w:fill="FFFFFF"/>
            <w:rPrChange w:id="81" w:author="shardul negi" w:date="2018-11-12T22:42:00Z">
              <w:rPr>
                <w:rFonts w:cstheme="minorHAnsi"/>
                <w:color w:val="000000" w:themeColor="text1"/>
                <w:shd w:val="clear" w:color="auto" w:fill="FFFFFF"/>
              </w:rPr>
            </w:rPrChange>
          </w:rPr>
          <w:delText xml:space="preserve">In the current assignment, approximation is already given by Professor. The report pertains to the usage and the derived examinations of my understanding of the code and implementation of the same. </w:delText>
        </w:r>
      </w:del>
    </w:p>
    <w:p w:rsidR="00535349" w:rsidRPr="00721B40" w:rsidDel="000E09D7" w:rsidRDefault="00F8140B" w:rsidP="00FD1331">
      <w:pPr>
        <w:rPr>
          <w:del w:id="82" w:author="shardul negi" w:date="2018-11-12T22:33:00Z"/>
          <w:rFonts w:cstheme="minorHAnsi"/>
          <w:color w:val="000000" w:themeColor="text1"/>
          <w:shd w:val="clear" w:color="auto" w:fill="FFFFFF"/>
          <w:rPrChange w:id="83" w:author="shardul negi" w:date="2018-11-12T22:42:00Z">
            <w:rPr>
              <w:del w:id="84" w:author="shardul negi" w:date="2018-11-12T22:33:00Z"/>
              <w:rFonts w:cstheme="minorHAnsi"/>
              <w:color w:val="000000" w:themeColor="text1"/>
              <w:shd w:val="clear" w:color="auto" w:fill="FFFFFF"/>
            </w:rPr>
          </w:rPrChange>
        </w:rPr>
      </w:pPr>
      <w:del w:id="85" w:author="shardul negi" w:date="2018-11-12T22:33:00Z">
        <w:r w:rsidRPr="00721B40" w:rsidDel="000E09D7">
          <w:rPr>
            <w:rFonts w:cstheme="minorHAnsi"/>
            <w:color w:val="000000" w:themeColor="text1"/>
            <w:shd w:val="clear" w:color="auto" w:fill="FFFFFF"/>
            <w:rPrChange w:id="86" w:author="shardul negi" w:date="2018-11-12T22:42:00Z">
              <w:rPr>
                <w:rFonts w:cstheme="minorHAnsi"/>
                <w:color w:val="000000" w:themeColor="text1"/>
                <w:shd w:val="clear" w:color="auto" w:fill="FFFFFF"/>
              </w:rPr>
            </w:rPrChange>
          </w:rPr>
          <w:delText>I am using Intel(R) Core(TM) i5-7200U CPU @ 2.50GHz 2.70Ghz 8GB RAM.</w:delText>
        </w:r>
      </w:del>
    </w:p>
    <w:p w:rsidR="00535349" w:rsidRPr="00721B40" w:rsidDel="000E09D7" w:rsidRDefault="00535349" w:rsidP="00FD1331">
      <w:pPr>
        <w:rPr>
          <w:del w:id="87" w:author="shardul negi" w:date="2018-11-12T22:33:00Z"/>
          <w:rFonts w:cstheme="minorHAnsi"/>
          <w:color w:val="000000" w:themeColor="text1"/>
          <w:shd w:val="clear" w:color="auto" w:fill="FFFFFF"/>
          <w:rPrChange w:id="88" w:author="shardul negi" w:date="2018-11-12T22:42:00Z">
            <w:rPr>
              <w:del w:id="89" w:author="shardul negi" w:date="2018-11-12T22:33:00Z"/>
              <w:rFonts w:cstheme="minorHAnsi"/>
              <w:color w:val="000000" w:themeColor="text1"/>
              <w:shd w:val="clear" w:color="auto" w:fill="FFFFFF"/>
            </w:rPr>
          </w:rPrChange>
        </w:rPr>
      </w:pPr>
    </w:p>
    <w:p w:rsidR="00535349" w:rsidRPr="00721B40" w:rsidDel="000E09D7" w:rsidRDefault="00535349" w:rsidP="00FD1331">
      <w:pPr>
        <w:rPr>
          <w:del w:id="90" w:author="shardul negi" w:date="2018-11-12T22:33:00Z"/>
          <w:rFonts w:cstheme="minorHAnsi"/>
          <w:color w:val="000000" w:themeColor="text1"/>
          <w:shd w:val="clear" w:color="auto" w:fill="FFFFFF"/>
          <w:rPrChange w:id="91" w:author="shardul negi" w:date="2018-11-12T22:42:00Z">
            <w:rPr>
              <w:del w:id="92" w:author="shardul negi" w:date="2018-11-12T22:33:00Z"/>
              <w:rFonts w:cstheme="minorHAnsi"/>
              <w:color w:val="000000" w:themeColor="text1"/>
              <w:shd w:val="clear" w:color="auto" w:fill="FFFFFF"/>
            </w:rPr>
          </w:rPrChange>
        </w:rPr>
      </w:pPr>
    </w:p>
    <w:p w:rsidR="00535349" w:rsidRPr="00721B40" w:rsidDel="000E09D7" w:rsidRDefault="00535349" w:rsidP="00535349">
      <w:pPr>
        <w:pStyle w:val="ListParagraph"/>
        <w:numPr>
          <w:ilvl w:val="0"/>
          <w:numId w:val="2"/>
        </w:numPr>
        <w:rPr>
          <w:del w:id="93" w:author="shardul negi" w:date="2018-11-12T22:33:00Z"/>
          <w:rFonts w:cstheme="minorHAnsi"/>
          <w:color w:val="000000" w:themeColor="text1"/>
          <w:shd w:val="clear" w:color="auto" w:fill="FFFFFF"/>
          <w:rPrChange w:id="94" w:author="shardul negi" w:date="2018-11-12T22:42:00Z">
            <w:rPr>
              <w:del w:id="95" w:author="shardul negi" w:date="2018-11-12T22:33:00Z"/>
              <w:rFonts w:cstheme="minorHAnsi"/>
              <w:color w:val="000000" w:themeColor="text1"/>
              <w:shd w:val="clear" w:color="auto" w:fill="FFFFFF"/>
            </w:rPr>
          </w:rPrChange>
        </w:rPr>
      </w:pPr>
      <w:del w:id="96" w:author="shardul negi" w:date="2018-11-12T22:33:00Z">
        <w:r w:rsidRPr="00721B40" w:rsidDel="000E09D7">
          <w:rPr>
            <w:rFonts w:cstheme="minorHAnsi"/>
            <w:b/>
            <w:color w:val="000000" w:themeColor="text1"/>
            <w:u w:val="single"/>
            <w:shd w:val="clear" w:color="auto" w:fill="FFFFFF"/>
            <w:rPrChange w:id="97" w:author="shardul negi" w:date="2018-11-12T22:42:00Z">
              <w:rPr>
                <w:rFonts w:cstheme="minorHAnsi"/>
                <w:b/>
                <w:color w:val="000000" w:themeColor="text1"/>
                <w:u w:val="single"/>
                <w:shd w:val="clear" w:color="auto" w:fill="FFFFFF"/>
              </w:rPr>
            </w:rPrChange>
          </w:rPr>
          <w:delText>Understanding of Code:</w:delText>
        </w:r>
        <w:r w:rsidRPr="00721B40" w:rsidDel="000E09D7">
          <w:rPr>
            <w:rFonts w:cstheme="minorHAnsi"/>
            <w:color w:val="000000" w:themeColor="text1"/>
            <w:shd w:val="clear" w:color="auto" w:fill="FFFFFF"/>
            <w:rPrChange w:id="98" w:author="shardul negi" w:date="2018-11-12T22:42:00Z">
              <w:rPr>
                <w:rFonts w:cstheme="minorHAnsi"/>
                <w:color w:val="000000" w:themeColor="text1"/>
                <w:shd w:val="clear" w:color="auto" w:fill="FFFFFF"/>
              </w:rPr>
            </w:rPrChange>
          </w:rPr>
          <w:delText xml:space="preserve">  The main method assigns a cutoff to the ParSort class which has been initially assigned the value of 1000. Now, this value is increased in the iteration of 50 to 1000 and the results are further iterated 10 time to get a mean of the time taken by the process to run using currentTimeMills() function. </w:delText>
        </w:r>
      </w:del>
    </w:p>
    <w:p w:rsidR="00535349" w:rsidRPr="00721B40" w:rsidDel="000E09D7" w:rsidRDefault="00535349" w:rsidP="00535349">
      <w:pPr>
        <w:pStyle w:val="ListParagraph"/>
        <w:rPr>
          <w:del w:id="99" w:author="shardul negi" w:date="2018-11-12T22:33:00Z"/>
          <w:rFonts w:cstheme="minorHAnsi"/>
          <w:color w:val="000000" w:themeColor="text1"/>
          <w:shd w:val="clear" w:color="auto" w:fill="FFFFFF"/>
          <w:rPrChange w:id="100" w:author="shardul negi" w:date="2018-11-12T22:42:00Z">
            <w:rPr>
              <w:del w:id="101" w:author="shardul negi" w:date="2018-11-12T22:33:00Z"/>
              <w:rFonts w:cstheme="minorHAnsi"/>
              <w:color w:val="000000" w:themeColor="text1"/>
              <w:shd w:val="clear" w:color="auto" w:fill="FFFFFF"/>
            </w:rPr>
          </w:rPrChange>
        </w:rPr>
      </w:pPr>
      <w:del w:id="102" w:author="shardul negi" w:date="2018-11-12T22:33:00Z">
        <w:r w:rsidRPr="00721B40" w:rsidDel="000E09D7">
          <w:rPr>
            <w:rFonts w:cstheme="minorHAnsi"/>
            <w:color w:val="000000" w:themeColor="text1"/>
            <w:shd w:val="clear" w:color="auto" w:fill="FFFFFF"/>
            <w:rPrChange w:id="103" w:author="shardul negi" w:date="2018-11-12T22:42:00Z">
              <w:rPr>
                <w:rFonts w:cstheme="minorHAnsi"/>
                <w:color w:val="000000" w:themeColor="text1"/>
                <w:shd w:val="clear" w:color="auto" w:fill="FFFFFF"/>
              </w:rPr>
            </w:rPrChange>
          </w:rPr>
          <w:delText xml:space="preserve">The loop calls a function sort to sort the randomly generated numbers using parallel sort method. The mechanism is defined by the cutoff by the expression </w:delText>
        </w:r>
      </w:del>
    </w:p>
    <w:p w:rsidR="00535349" w:rsidRPr="00721B40" w:rsidDel="000E09D7" w:rsidRDefault="00535349" w:rsidP="00535349">
      <w:pPr>
        <w:pStyle w:val="ListParagraph"/>
        <w:rPr>
          <w:del w:id="104" w:author="shardul negi" w:date="2018-11-12T22:33:00Z"/>
          <w:rFonts w:cstheme="minorHAnsi"/>
          <w:color w:val="000000" w:themeColor="text1"/>
          <w:shd w:val="clear" w:color="auto" w:fill="FFFFFF"/>
          <w:rPrChange w:id="105" w:author="shardul negi" w:date="2018-11-12T22:42:00Z">
            <w:rPr>
              <w:del w:id="106" w:author="shardul negi" w:date="2018-11-12T22:33:00Z"/>
              <w:rFonts w:cstheme="minorHAnsi"/>
              <w:color w:val="000000" w:themeColor="text1"/>
              <w:shd w:val="clear" w:color="auto" w:fill="FFFFFF"/>
            </w:rPr>
          </w:rPrChange>
        </w:rPr>
      </w:pPr>
      <w:del w:id="107" w:author="shardul negi" w:date="2018-11-12T22:33:00Z">
        <w:r w:rsidRPr="00721B40" w:rsidDel="000E09D7">
          <w:rPr>
            <w:rFonts w:cstheme="minorHAnsi"/>
            <w:color w:val="000000" w:themeColor="text1"/>
            <w:shd w:val="clear" w:color="auto" w:fill="FFFFFF"/>
            <w:rPrChange w:id="108" w:author="shardul negi" w:date="2018-11-12T22:42:00Z">
              <w:rPr>
                <w:rFonts w:cstheme="minorHAnsi"/>
                <w:color w:val="000000" w:themeColor="text1"/>
                <w:shd w:val="clear" w:color="auto" w:fill="FFFFFF"/>
              </w:rPr>
            </w:rPrChange>
          </w:rPr>
          <w:delText xml:space="preserve">If size is &lt; cutoff , which decides to use the system sort if the value is less. </w:delText>
        </w:r>
      </w:del>
    </w:p>
    <w:p w:rsidR="00535349" w:rsidRPr="00721B40" w:rsidDel="000E09D7" w:rsidRDefault="00535349" w:rsidP="00535349">
      <w:pPr>
        <w:pStyle w:val="ListParagraph"/>
        <w:rPr>
          <w:del w:id="109" w:author="shardul negi" w:date="2018-11-12T22:33:00Z"/>
          <w:rFonts w:cstheme="minorHAnsi"/>
          <w:color w:val="000000" w:themeColor="text1"/>
          <w:shd w:val="clear" w:color="auto" w:fill="FFFFFF"/>
          <w:rPrChange w:id="110" w:author="shardul negi" w:date="2018-11-12T22:42:00Z">
            <w:rPr>
              <w:del w:id="111" w:author="shardul negi" w:date="2018-11-12T22:33:00Z"/>
              <w:rFonts w:cstheme="minorHAnsi"/>
              <w:color w:val="000000" w:themeColor="text1"/>
              <w:shd w:val="clear" w:color="auto" w:fill="FFFFFF"/>
            </w:rPr>
          </w:rPrChange>
        </w:rPr>
      </w:pPr>
      <w:del w:id="112" w:author="shardul negi" w:date="2018-11-12T22:33:00Z">
        <w:r w:rsidRPr="00721B40" w:rsidDel="000E09D7">
          <w:rPr>
            <w:rFonts w:cstheme="minorHAnsi"/>
            <w:color w:val="000000" w:themeColor="text1"/>
            <w:shd w:val="clear" w:color="auto" w:fill="FFFFFF"/>
            <w:rPrChange w:id="113" w:author="shardul negi" w:date="2018-11-12T22:42:00Z">
              <w:rPr>
                <w:rFonts w:cstheme="minorHAnsi"/>
                <w:color w:val="000000" w:themeColor="text1"/>
                <w:shd w:val="clear" w:color="auto" w:fill="FFFFFF"/>
              </w:rPr>
            </w:rPrChange>
          </w:rPr>
          <w:delText>Since, the cutoff is given the method assigns two aync CompletableFuture&lt;</w:delText>
        </w:r>
        <w:r w:rsidR="00F97241" w:rsidRPr="00721B40" w:rsidDel="000E09D7">
          <w:rPr>
            <w:rFonts w:cstheme="minorHAnsi"/>
            <w:color w:val="000000" w:themeColor="text1"/>
            <w:shd w:val="clear" w:color="auto" w:fill="FFFFFF"/>
            <w:rPrChange w:id="114" w:author="shardul negi" w:date="2018-11-12T22:42:00Z">
              <w:rPr>
                <w:rFonts w:cstheme="minorHAnsi"/>
                <w:color w:val="000000" w:themeColor="text1"/>
                <w:shd w:val="clear" w:color="auto" w:fill="FFFFFF"/>
              </w:rPr>
            </w:rPrChange>
          </w:rPr>
          <w:delText>T</w:delText>
        </w:r>
        <w:r w:rsidRPr="00721B40" w:rsidDel="000E09D7">
          <w:rPr>
            <w:rFonts w:cstheme="minorHAnsi"/>
            <w:color w:val="000000" w:themeColor="text1"/>
            <w:shd w:val="clear" w:color="auto" w:fill="FFFFFF"/>
            <w:rPrChange w:id="115" w:author="shardul negi" w:date="2018-11-12T22:42:00Z">
              <w:rPr>
                <w:rFonts w:cstheme="minorHAnsi"/>
                <w:color w:val="000000" w:themeColor="text1"/>
                <w:shd w:val="clear" w:color="auto" w:fill="FFFFFF"/>
              </w:rPr>
            </w:rPrChange>
          </w:rPr>
          <w:delText>&gt;</w:delText>
        </w:r>
        <w:r w:rsidR="00F97241" w:rsidRPr="00721B40" w:rsidDel="000E09D7">
          <w:rPr>
            <w:rFonts w:cstheme="minorHAnsi"/>
            <w:color w:val="000000" w:themeColor="text1"/>
            <w:shd w:val="clear" w:color="auto" w:fill="FFFFFF"/>
            <w:rPrChange w:id="116" w:author="shardul negi" w:date="2018-11-12T22:42:00Z">
              <w:rPr>
                <w:rFonts w:cstheme="minorHAnsi"/>
                <w:color w:val="000000" w:themeColor="text1"/>
                <w:shd w:val="clear" w:color="auto" w:fill="FFFFFF"/>
              </w:rPr>
            </w:rPrChange>
          </w:rPr>
          <w:delText xml:space="preserve"> which is used for threading purposes. It triggers actions depending on the completion of the actions. </w:delText>
        </w:r>
      </w:del>
    </w:p>
    <w:p w:rsidR="00F97241" w:rsidRPr="00721B40" w:rsidDel="000E09D7" w:rsidRDefault="00F97241" w:rsidP="00535349">
      <w:pPr>
        <w:pStyle w:val="ListParagraph"/>
        <w:rPr>
          <w:del w:id="117" w:author="shardul negi" w:date="2018-11-12T22:33:00Z"/>
          <w:rFonts w:cstheme="minorHAnsi"/>
          <w:color w:val="000000" w:themeColor="text1"/>
          <w:shd w:val="clear" w:color="auto" w:fill="FFFFFF"/>
          <w:rPrChange w:id="118" w:author="shardul negi" w:date="2018-11-12T22:42:00Z">
            <w:rPr>
              <w:del w:id="119" w:author="shardul negi" w:date="2018-11-12T22:33:00Z"/>
              <w:rFonts w:cstheme="minorHAnsi"/>
              <w:color w:val="000000" w:themeColor="text1"/>
              <w:shd w:val="clear" w:color="auto" w:fill="FFFFFF"/>
            </w:rPr>
          </w:rPrChange>
        </w:rPr>
      </w:pPr>
      <w:del w:id="120" w:author="shardul negi" w:date="2018-11-12T22:33:00Z">
        <w:r w:rsidRPr="00721B40" w:rsidDel="000E09D7">
          <w:rPr>
            <w:rFonts w:cstheme="minorHAnsi"/>
            <w:color w:val="000000" w:themeColor="text1"/>
            <w:shd w:val="clear" w:color="auto" w:fill="FFFFFF"/>
            <w:rPrChange w:id="121" w:author="shardul negi" w:date="2018-11-12T22:42:00Z">
              <w:rPr>
                <w:rFonts w:cstheme="minorHAnsi"/>
                <w:color w:val="000000" w:themeColor="text1"/>
                <w:shd w:val="clear" w:color="auto" w:fill="FFFFFF"/>
              </w:rPr>
            </w:rPrChange>
          </w:rPr>
          <w:delText xml:space="preserve">In the code, the </w:delText>
        </w:r>
        <w:r w:rsidRPr="00721B40" w:rsidDel="000E09D7">
          <w:rPr>
            <w:rFonts w:cstheme="minorHAnsi"/>
            <w:b/>
            <w:color w:val="000000" w:themeColor="text1"/>
            <w:shd w:val="clear" w:color="auto" w:fill="FFFFFF"/>
            <w:rPrChange w:id="122" w:author="shardul negi" w:date="2018-11-12T22:42:00Z">
              <w:rPr>
                <w:rFonts w:cstheme="minorHAnsi"/>
                <w:color w:val="000000" w:themeColor="text1"/>
                <w:shd w:val="clear" w:color="auto" w:fill="FFFFFF"/>
              </w:rPr>
            </w:rPrChange>
          </w:rPr>
          <w:delText>parsort</w:delText>
        </w:r>
        <w:r w:rsidRPr="00721B40" w:rsidDel="000E09D7">
          <w:rPr>
            <w:rFonts w:cstheme="minorHAnsi"/>
            <w:color w:val="000000" w:themeColor="text1"/>
            <w:shd w:val="clear" w:color="auto" w:fill="FFFFFF"/>
            <w:rPrChange w:id="123" w:author="shardul negi" w:date="2018-11-12T22:42:00Z">
              <w:rPr>
                <w:rFonts w:cstheme="minorHAnsi"/>
                <w:color w:val="000000" w:themeColor="text1"/>
                <w:shd w:val="clear" w:color="auto" w:fill="FFFFFF"/>
              </w:rPr>
            </w:rPrChange>
          </w:rPr>
          <w:delText xml:space="preserve"> function is called triggering an </w:delText>
        </w:r>
        <w:r w:rsidRPr="00721B40" w:rsidDel="000E09D7">
          <w:rPr>
            <w:rFonts w:cstheme="minorHAnsi"/>
            <w:b/>
            <w:color w:val="000000" w:themeColor="text1"/>
            <w:shd w:val="clear" w:color="auto" w:fill="FFFFFF"/>
            <w:rPrChange w:id="124" w:author="shardul negi" w:date="2018-11-12T22:42:00Z">
              <w:rPr>
                <w:rFonts w:cstheme="minorHAnsi"/>
                <w:color w:val="000000" w:themeColor="text1"/>
                <w:shd w:val="clear" w:color="auto" w:fill="FFFFFF"/>
              </w:rPr>
            </w:rPrChange>
          </w:rPr>
          <w:delText>Aync</w:delText>
        </w:r>
        <w:r w:rsidRPr="00721B40" w:rsidDel="000E09D7">
          <w:rPr>
            <w:rFonts w:cstheme="minorHAnsi"/>
            <w:color w:val="000000" w:themeColor="text1"/>
            <w:shd w:val="clear" w:color="auto" w:fill="FFFFFF"/>
            <w:rPrChange w:id="125" w:author="shardul negi" w:date="2018-11-12T22:42:00Z">
              <w:rPr>
                <w:rFonts w:cstheme="minorHAnsi"/>
                <w:color w:val="000000" w:themeColor="text1"/>
                <w:shd w:val="clear" w:color="auto" w:fill="FFFFFF"/>
              </w:rPr>
            </w:rPrChange>
          </w:rPr>
          <w:delText xml:space="preserve"> call to the Java environment which triggers a Thread in the system for execution of the functions. A recursive call will divide the machine’s time in order and divide the thread call between the various array values which need to be sorted. </w:delText>
        </w:r>
      </w:del>
    </w:p>
    <w:p w:rsidR="00F97241" w:rsidRPr="00721B40" w:rsidDel="000E09D7" w:rsidRDefault="00F97241" w:rsidP="00535349">
      <w:pPr>
        <w:pStyle w:val="ListParagraph"/>
        <w:rPr>
          <w:del w:id="126" w:author="shardul negi" w:date="2018-11-12T22:33:00Z"/>
          <w:rFonts w:cstheme="minorHAnsi"/>
          <w:color w:val="000000" w:themeColor="text1"/>
          <w:shd w:val="clear" w:color="auto" w:fill="FFFFFF"/>
          <w:rPrChange w:id="127" w:author="shardul negi" w:date="2018-11-12T22:42:00Z">
            <w:rPr>
              <w:del w:id="128" w:author="shardul negi" w:date="2018-11-12T22:33:00Z"/>
              <w:rFonts w:cstheme="minorHAnsi"/>
              <w:color w:val="000000" w:themeColor="text1"/>
              <w:shd w:val="clear" w:color="auto" w:fill="FFFFFF"/>
            </w:rPr>
          </w:rPrChange>
        </w:rPr>
      </w:pPr>
      <w:del w:id="129" w:author="shardul negi" w:date="2018-11-12T22:33:00Z">
        <w:r w:rsidRPr="00721B40" w:rsidDel="000E09D7">
          <w:rPr>
            <w:rFonts w:cstheme="minorHAnsi"/>
            <w:color w:val="000000" w:themeColor="text1"/>
            <w:shd w:val="clear" w:color="auto" w:fill="FFFFFF"/>
            <w:rPrChange w:id="130" w:author="shardul negi" w:date="2018-11-12T22:42:00Z">
              <w:rPr>
                <w:rFonts w:cstheme="minorHAnsi"/>
                <w:color w:val="000000" w:themeColor="text1"/>
                <w:shd w:val="clear" w:color="auto" w:fill="FFFFFF"/>
              </w:rPr>
            </w:rPrChange>
          </w:rPr>
          <w:delText xml:space="preserve">Here, partsort1, will precede partsort2 and later join when completed joining the two arrays. </w:delText>
        </w:r>
        <w:r w:rsidRPr="00721B40" w:rsidDel="000E09D7">
          <w:rPr>
            <w:rFonts w:cstheme="minorHAnsi"/>
            <w:b/>
            <w:color w:val="000000" w:themeColor="text1"/>
            <w:shd w:val="clear" w:color="auto" w:fill="FFFFFF"/>
            <w:rPrChange w:id="131" w:author="shardul negi" w:date="2018-11-12T22:42:00Z">
              <w:rPr>
                <w:rFonts w:cstheme="minorHAnsi"/>
                <w:color w:val="000000" w:themeColor="text1"/>
                <w:shd w:val="clear" w:color="auto" w:fill="FFFFFF"/>
              </w:rPr>
            </w:rPrChange>
          </w:rPr>
          <w:delText>Parsesort</w:delText>
        </w:r>
        <w:r w:rsidRPr="00721B40" w:rsidDel="000E09D7">
          <w:rPr>
            <w:rFonts w:cstheme="minorHAnsi"/>
            <w:color w:val="000000" w:themeColor="text1"/>
            <w:shd w:val="clear" w:color="auto" w:fill="FFFFFF"/>
            <w:rPrChange w:id="132" w:author="shardul negi" w:date="2018-11-12T22:42:00Z">
              <w:rPr>
                <w:rFonts w:cstheme="minorHAnsi"/>
                <w:color w:val="000000" w:themeColor="text1"/>
                <w:shd w:val="clear" w:color="auto" w:fill="FFFFFF"/>
              </w:rPr>
            </w:rPrChange>
          </w:rPr>
          <w:delText xml:space="preserve"> calls the sort method and rechecks for the cutoff value to sort which will continue forming the trigger values till the base is not encountered.</w:delText>
        </w:r>
        <w:r w:rsidR="00921645" w:rsidRPr="00721B40" w:rsidDel="000E09D7">
          <w:rPr>
            <w:rFonts w:cstheme="minorHAnsi"/>
            <w:color w:val="000000" w:themeColor="text1"/>
            <w:shd w:val="clear" w:color="auto" w:fill="FFFFFF"/>
            <w:rPrChange w:id="133" w:author="shardul negi" w:date="2018-11-12T22:42:00Z">
              <w:rPr>
                <w:rFonts w:cstheme="minorHAnsi"/>
                <w:color w:val="000000" w:themeColor="text1"/>
                <w:shd w:val="clear" w:color="auto" w:fill="FFFFFF"/>
              </w:rPr>
            </w:rPrChange>
          </w:rPr>
          <w:delText xml:space="preserve"> We return by using </w:delText>
        </w:r>
        <w:r w:rsidR="00921645" w:rsidRPr="00721B40" w:rsidDel="000E09D7">
          <w:rPr>
            <w:rFonts w:cstheme="minorHAnsi"/>
            <w:b/>
            <w:color w:val="000000" w:themeColor="text1"/>
            <w:shd w:val="clear" w:color="auto" w:fill="FFFFFF"/>
            <w:rPrChange w:id="134" w:author="shardul negi" w:date="2018-11-12T22:42:00Z">
              <w:rPr>
                <w:rFonts w:cstheme="minorHAnsi"/>
                <w:b/>
                <w:color w:val="000000" w:themeColor="text1"/>
                <w:shd w:val="clear" w:color="auto" w:fill="FFFFFF"/>
              </w:rPr>
            </w:rPrChange>
          </w:rPr>
          <w:delText>supplyAsync</w:delText>
        </w:r>
        <w:r w:rsidR="00921645" w:rsidRPr="00721B40" w:rsidDel="000E09D7">
          <w:rPr>
            <w:rFonts w:cstheme="minorHAnsi"/>
            <w:color w:val="000000" w:themeColor="text1"/>
            <w:shd w:val="clear" w:color="auto" w:fill="FFFFFF"/>
            <w:rPrChange w:id="135" w:author="shardul negi" w:date="2018-11-12T22:42:00Z">
              <w:rPr>
                <w:rFonts w:cstheme="minorHAnsi"/>
                <w:color w:val="000000" w:themeColor="text1"/>
                <w:shd w:val="clear" w:color="auto" w:fill="FFFFFF"/>
              </w:rPr>
            </w:rPrChange>
          </w:rPr>
          <w:delText xml:space="preserve"> which Returns a new </w:delText>
        </w:r>
        <w:r w:rsidR="00921645" w:rsidRPr="00721B40" w:rsidDel="000E09D7">
          <w:rPr>
            <w:rFonts w:cstheme="minorHAnsi"/>
            <w:b/>
            <w:color w:val="000000" w:themeColor="text1"/>
            <w:shd w:val="clear" w:color="auto" w:fill="FFFFFF"/>
            <w:rPrChange w:id="136" w:author="shardul negi" w:date="2018-11-12T22:42:00Z">
              <w:rPr>
                <w:rFonts w:cstheme="minorHAnsi"/>
                <w:color w:val="000000" w:themeColor="text1"/>
                <w:shd w:val="clear" w:color="auto" w:fill="FFFFFF"/>
              </w:rPr>
            </w:rPrChange>
          </w:rPr>
          <w:delText>CompletableFuture</w:delText>
        </w:r>
        <w:r w:rsidR="00921645" w:rsidRPr="00721B40" w:rsidDel="000E09D7">
          <w:rPr>
            <w:rFonts w:cstheme="minorHAnsi"/>
            <w:color w:val="000000" w:themeColor="text1"/>
            <w:shd w:val="clear" w:color="auto" w:fill="FFFFFF"/>
            <w:rPrChange w:id="137" w:author="shardul negi" w:date="2018-11-12T22:42:00Z">
              <w:rPr>
                <w:rFonts w:cstheme="minorHAnsi"/>
                <w:color w:val="000000" w:themeColor="text1"/>
                <w:shd w:val="clear" w:color="auto" w:fill="FFFFFF"/>
              </w:rPr>
            </w:rPrChange>
          </w:rPr>
          <w:delText xml:space="preserve"> that is asynchronously completed by a task running in the given executor after it runs the given action.</w:delText>
        </w:r>
        <w:r w:rsidRPr="00721B40" w:rsidDel="000E09D7">
          <w:rPr>
            <w:rFonts w:cstheme="minorHAnsi"/>
            <w:color w:val="000000" w:themeColor="text1"/>
            <w:shd w:val="clear" w:color="auto" w:fill="FFFFFF"/>
            <w:rPrChange w:id="138" w:author="shardul negi" w:date="2018-11-12T22:42:00Z">
              <w:rPr>
                <w:rFonts w:cstheme="minorHAnsi"/>
                <w:color w:val="000000" w:themeColor="text1"/>
                <w:shd w:val="clear" w:color="auto" w:fill="FFFFFF"/>
              </w:rPr>
            </w:rPrChange>
          </w:rPr>
          <w:delText xml:space="preserve"> Hence, making use of the parallel sort we can implement and enhance the sorting of the array. </w:delText>
        </w:r>
      </w:del>
    </w:p>
    <w:p w:rsidR="00921645" w:rsidRPr="00721B40" w:rsidDel="000E09D7" w:rsidRDefault="00921645" w:rsidP="00921645">
      <w:pPr>
        <w:pStyle w:val="ListParagraph"/>
        <w:numPr>
          <w:ilvl w:val="0"/>
          <w:numId w:val="2"/>
        </w:numPr>
        <w:rPr>
          <w:del w:id="139" w:author="shardul negi" w:date="2018-11-12T22:33:00Z"/>
          <w:rFonts w:cstheme="minorHAnsi"/>
          <w:color w:val="000000" w:themeColor="text1"/>
          <w:shd w:val="clear" w:color="auto" w:fill="FFFFFF"/>
          <w:rPrChange w:id="140" w:author="shardul negi" w:date="2018-11-12T22:42:00Z">
            <w:rPr>
              <w:del w:id="141" w:author="shardul negi" w:date="2018-11-12T22:33:00Z"/>
              <w:rFonts w:cstheme="minorHAnsi"/>
              <w:color w:val="000000" w:themeColor="text1"/>
              <w:shd w:val="clear" w:color="auto" w:fill="FFFFFF"/>
            </w:rPr>
          </w:rPrChange>
        </w:rPr>
      </w:pPr>
      <w:del w:id="142" w:author="shardul negi" w:date="2018-11-12T22:33:00Z">
        <w:r w:rsidRPr="00721B40" w:rsidDel="000E09D7">
          <w:rPr>
            <w:rFonts w:cstheme="minorHAnsi"/>
            <w:b/>
            <w:color w:val="000000" w:themeColor="text1"/>
            <w:u w:val="single"/>
            <w:shd w:val="clear" w:color="auto" w:fill="FFFFFF"/>
            <w:rPrChange w:id="143" w:author="shardul negi" w:date="2018-11-12T22:42:00Z">
              <w:rPr>
                <w:rFonts w:cstheme="minorHAnsi"/>
                <w:b/>
                <w:color w:val="000000" w:themeColor="text1"/>
                <w:u w:val="single"/>
                <w:shd w:val="clear" w:color="auto" w:fill="FFFFFF"/>
              </w:rPr>
            </w:rPrChange>
          </w:rPr>
          <w:delText>Changing the Cutoff value</w:delText>
        </w:r>
        <w:r w:rsidRPr="00721B40" w:rsidDel="000E09D7">
          <w:rPr>
            <w:rFonts w:cstheme="minorHAnsi"/>
            <w:color w:val="000000" w:themeColor="text1"/>
            <w:shd w:val="clear" w:color="auto" w:fill="FFFFFF"/>
            <w:rPrChange w:id="144" w:author="shardul negi" w:date="2018-11-12T22:42:00Z">
              <w:rPr>
                <w:rFonts w:cstheme="minorHAnsi"/>
                <w:color w:val="000000" w:themeColor="text1"/>
                <w:shd w:val="clear" w:color="auto" w:fill="FFFFFF"/>
              </w:rPr>
            </w:rPrChange>
          </w:rPr>
          <w:delText xml:space="preserve">: Part 1 of the assignment specifies the reason of ideal value of cutoff for best computation and behavior of the cutoff value. On increasing values of the cutoff(demonstrated in future report slide) we  can infer and determine the cutoff for the same.  </w:delText>
        </w:r>
      </w:del>
    </w:p>
    <w:p w:rsidR="00921645" w:rsidRPr="00721B40" w:rsidRDefault="00921645" w:rsidP="00921645">
      <w:pPr>
        <w:rPr>
          <w:rFonts w:cstheme="minorHAnsi"/>
          <w:color w:val="000000" w:themeColor="text1"/>
          <w:shd w:val="clear" w:color="auto" w:fill="FFFFFF"/>
          <w:rPrChange w:id="145" w:author="shardul negi" w:date="2018-11-12T22:42:00Z">
            <w:rPr>
              <w:rFonts w:cstheme="minorHAnsi"/>
              <w:color w:val="000000" w:themeColor="text1"/>
              <w:shd w:val="clear" w:color="auto" w:fill="FFFFFF"/>
            </w:rPr>
          </w:rPrChange>
        </w:rPr>
      </w:pPr>
    </w:p>
    <w:p w:rsidR="00535349" w:rsidRPr="00721B40" w:rsidRDefault="009045C5" w:rsidP="00FD1331">
      <w:pPr>
        <w:rPr>
          <w:rFonts w:cstheme="minorHAnsi"/>
          <w:color w:val="000000"/>
          <w:rPrChange w:id="146" w:author="shardul negi" w:date="2018-11-12T22:42:00Z">
            <w:rPr>
              <w:rFonts w:cstheme="minorHAnsi"/>
              <w:color w:val="000000"/>
              <w:sz w:val="20"/>
              <w:szCs w:val="20"/>
            </w:rPr>
          </w:rPrChange>
        </w:rPr>
      </w:pPr>
      <w:ins w:id="147" w:author="shardul negi" w:date="2018-11-12T22:36:00Z">
        <w:r w:rsidRPr="00721B40">
          <w:rPr>
            <w:rFonts w:cstheme="minorHAnsi"/>
            <w:color w:val="000000"/>
            <w:rPrChange w:id="148" w:author="shardul negi" w:date="2018-11-12T22:42:00Z">
              <w:rPr>
                <w:rFonts w:cstheme="minorHAnsi"/>
                <w:color w:val="000000"/>
                <w:sz w:val="20"/>
                <w:szCs w:val="20"/>
              </w:rPr>
            </w:rPrChange>
          </w:rPr>
          <w:t xml:space="preserve">3: </w:t>
        </w:r>
        <w:proofErr w:type="gramStart"/>
        <w:r w:rsidRPr="00721B40">
          <w:rPr>
            <w:rFonts w:cstheme="minorHAnsi"/>
            <w:color w:val="000000"/>
            <w:rPrChange w:id="149" w:author="shardul negi" w:date="2018-11-12T22:42:00Z">
              <w:rPr>
                <w:rFonts w:cstheme="minorHAnsi"/>
                <w:color w:val="000000"/>
                <w:sz w:val="20"/>
                <w:szCs w:val="20"/>
              </w:rPr>
            </w:rPrChange>
          </w:rPr>
          <w:t>size(</w:t>
        </w:r>
        <w:proofErr w:type="gramEnd"/>
        <w:r w:rsidRPr="00721B40">
          <w:rPr>
            <w:rFonts w:cstheme="minorHAnsi"/>
            <w:color w:val="000000"/>
            <w:rPrChange w:id="150" w:author="shardul negi" w:date="2018-11-12T22:42:00Z">
              <w:rPr>
                <w:rFonts w:cstheme="minorHAnsi"/>
                <w:color w:val="000000"/>
                <w:sz w:val="20"/>
                <w:szCs w:val="20"/>
              </w:rPr>
            </w:rPrChange>
          </w:rPr>
          <w:t>): Will calculate the size of the tree. .</w:t>
        </w:r>
      </w:ins>
    </w:p>
    <w:p w:rsidR="00FD1331" w:rsidRPr="009F7662" w:rsidRDefault="00FD1331" w:rsidP="00FD1331">
      <w:pPr>
        <w:rPr>
          <w:rFonts w:cstheme="minorHAnsi"/>
          <w:color w:val="000000"/>
          <w:sz w:val="20"/>
          <w:szCs w:val="20"/>
        </w:rPr>
      </w:pPr>
    </w:p>
    <w:p w:rsidR="00FD1331" w:rsidRPr="009F7662" w:rsidRDefault="00FD1331" w:rsidP="00FD1331">
      <w:pPr>
        <w:rPr>
          <w:rFonts w:cstheme="minorHAnsi"/>
          <w:color w:val="000000"/>
          <w:sz w:val="20"/>
          <w:szCs w:val="20"/>
        </w:rPr>
      </w:pPr>
    </w:p>
    <w:p w:rsidR="001C2C64" w:rsidRPr="009F7662" w:rsidRDefault="00C27684" w:rsidP="00FD1331">
      <w:pPr>
        <w:rPr>
          <w:rFonts w:cstheme="minorHAnsi"/>
          <w:color w:val="000000"/>
          <w:sz w:val="20"/>
          <w:szCs w:val="20"/>
        </w:rPr>
      </w:pPr>
      <w:r>
        <w:rPr>
          <w:rFonts w:cstheme="minorHAnsi"/>
          <w:color w:val="000000"/>
          <w:sz w:val="20"/>
          <w:szCs w:val="20"/>
        </w:rPr>
        <w:tab/>
      </w:r>
    </w:p>
    <w:p w:rsidR="00FD1331" w:rsidDel="000F0909" w:rsidRDefault="000F0909" w:rsidP="000F0909">
      <w:pPr>
        <w:rPr>
          <w:del w:id="151" w:author="shardul negi" w:date="2018-10-22T03:53:00Z"/>
          <w:rFonts w:cstheme="minorHAnsi"/>
          <w:b/>
          <w:color w:val="000000"/>
          <w:sz w:val="28"/>
          <w:szCs w:val="28"/>
          <w:u w:val="single"/>
        </w:rPr>
      </w:pPr>
      <w:ins w:id="152" w:author="shardul negi" w:date="2018-10-22T03:53:00Z">
        <w:r>
          <w:rPr>
            <w:rFonts w:cstheme="minorHAnsi"/>
            <w:b/>
            <w:color w:val="000000"/>
            <w:sz w:val="28"/>
            <w:szCs w:val="28"/>
            <w:u w:val="single"/>
          </w:rPr>
          <w:tab/>
        </w:r>
      </w:ins>
      <w:del w:id="153" w:author="shardul negi" w:date="2018-10-22T03:53:00Z">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r w:rsidDel="000F0909">
          <w:rPr>
            <w:rFonts w:cstheme="minorHAnsi"/>
            <w:b/>
            <w:color w:val="000000"/>
            <w:sz w:val="28"/>
            <w:szCs w:val="28"/>
            <w:u w:val="single"/>
          </w:rPr>
          <w:tab/>
        </w:r>
      </w:del>
    </w:p>
    <w:p w:rsidR="000F0909" w:rsidRPr="000F0909" w:rsidRDefault="000F0909" w:rsidP="000F0909">
      <w:pPr>
        <w:rPr>
          <w:rFonts w:cstheme="minorHAnsi"/>
          <w:b/>
          <w:color w:val="000000"/>
          <w:sz w:val="28"/>
          <w:szCs w:val="28"/>
        </w:rPr>
      </w:pPr>
      <w:del w:id="154" w:author="shardul negi" w:date="2018-10-22T03:53:00Z">
        <w:r w:rsidDel="000F0909">
          <w:rPr>
            <w:rFonts w:cstheme="minorHAnsi"/>
            <w:b/>
            <w:color w:val="000000"/>
            <w:sz w:val="28"/>
            <w:szCs w:val="28"/>
            <w:u w:val="single"/>
          </w:rPr>
          <w:delText xml:space="preserve">              </w:delText>
        </w:r>
      </w:del>
      <w:r>
        <w:rPr>
          <w:rFonts w:cstheme="minorHAnsi"/>
          <w:b/>
          <w:color w:val="000000"/>
          <w:sz w:val="28"/>
          <w:szCs w:val="28"/>
          <w:u w:val="single"/>
        </w:rPr>
        <w:t xml:space="preserve">       </w:t>
      </w:r>
      <w:ins w:id="155" w:author="shardul negi" w:date="2018-10-22T03:53:00Z">
        <w:r>
          <w:rPr>
            <w:rFonts w:cstheme="minorHAnsi"/>
            <w:b/>
            <w:color w:val="000000"/>
            <w:sz w:val="28"/>
            <w:szCs w:val="28"/>
            <w:u w:val="single"/>
          </w:rPr>
          <w:tab/>
        </w:r>
        <w:r>
          <w:rPr>
            <w:rFonts w:cstheme="minorHAnsi"/>
            <w:b/>
            <w:color w:val="000000"/>
            <w:sz w:val="28"/>
            <w:szCs w:val="28"/>
            <w:u w:val="single"/>
          </w:rPr>
          <w:tab/>
        </w:r>
        <w:r>
          <w:rPr>
            <w:rFonts w:cstheme="minorHAnsi"/>
            <w:b/>
            <w:color w:val="000000"/>
            <w:sz w:val="28"/>
            <w:szCs w:val="28"/>
            <w:u w:val="single"/>
          </w:rPr>
          <w:tab/>
        </w:r>
        <w:r>
          <w:rPr>
            <w:rFonts w:cstheme="minorHAnsi"/>
            <w:b/>
            <w:color w:val="000000"/>
            <w:sz w:val="28"/>
            <w:szCs w:val="28"/>
            <w:u w:val="single"/>
          </w:rPr>
          <w:tab/>
        </w:r>
      </w:ins>
      <w:ins w:id="156" w:author="shardul negi" w:date="2018-10-22T03:54:00Z">
        <w:r>
          <w:rPr>
            <w:rFonts w:cstheme="minorHAnsi"/>
            <w:b/>
            <w:color w:val="000000"/>
            <w:sz w:val="28"/>
            <w:szCs w:val="28"/>
            <w:u w:val="single"/>
          </w:rPr>
          <w:t>Experiments</w:t>
        </w:r>
        <w:r>
          <w:rPr>
            <w:rFonts w:cstheme="minorHAnsi"/>
            <w:b/>
            <w:color w:val="000000"/>
            <w:sz w:val="28"/>
            <w:szCs w:val="28"/>
            <w:u w:val="single"/>
          </w:rPr>
          <w:tab/>
        </w:r>
        <w:r>
          <w:rPr>
            <w:rFonts w:cstheme="minorHAnsi"/>
            <w:b/>
            <w:color w:val="000000"/>
            <w:sz w:val="28"/>
            <w:szCs w:val="28"/>
            <w:u w:val="single"/>
          </w:rPr>
          <w:tab/>
        </w:r>
        <w:r>
          <w:rPr>
            <w:rFonts w:cstheme="minorHAnsi"/>
            <w:b/>
            <w:color w:val="000000"/>
            <w:sz w:val="28"/>
            <w:szCs w:val="28"/>
            <w:u w:val="single"/>
          </w:rPr>
          <w:tab/>
        </w:r>
        <w:r>
          <w:rPr>
            <w:rFonts w:cstheme="minorHAnsi"/>
            <w:b/>
            <w:color w:val="000000"/>
            <w:sz w:val="28"/>
            <w:szCs w:val="28"/>
            <w:u w:val="single"/>
          </w:rPr>
          <w:tab/>
        </w:r>
        <w:r>
          <w:rPr>
            <w:rFonts w:cstheme="minorHAnsi"/>
            <w:b/>
            <w:color w:val="000000"/>
            <w:sz w:val="28"/>
            <w:szCs w:val="28"/>
            <w:u w:val="single"/>
          </w:rPr>
          <w:tab/>
        </w:r>
        <w:r>
          <w:rPr>
            <w:rFonts w:cstheme="minorHAnsi"/>
            <w:b/>
            <w:color w:val="000000"/>
            <w:sz w:val="28"/>
            <w:szCs w:val="28"/>
            <w:u w:val="single"/>
          </w:rPr>
          <w:tab/>
        </w:r>
      </w:ins>
      <w:r>
        <w:rPr>
          <w:rFonts w:cstheme="minorHAnsi"/>
          <w:b/>
          <w:color w:val="000000"/>
          <w:sz w:val="28"/>
          <w:szCs w:val="28"/>
          <w:u w:val="single"/>
        </w:rPr>
        <w:t xml:space="preserve">                                         </w:t>
      </w:r>
    </w:p>
    <w:p w:rsidR="003C30B5" w:rsidRDefault="003C30B5" w:rsidP="00FD1331">
      <w:pPr>
        <w:rPr>
          <w:rFonts w:cstheme="minorHAnsi"/>
          <w:color w:val="000000"/>
        </w:rPr>
      </w:pPr>
    </w:p>
    <w:p w:rsidR="003D23C7" w:rsidRDefault="003D23C7" w:rsidP="00FD1331">
      <w:pPr>
        <w:rPr>
          <w:rFonts w:cstheme="minorHAnsi"/>
          <w:color w:val="000000"/>
        </w:rPr>
      </w:pPr>
    </w:p>
    <w:p w:rsidR="009F38DB" w:rsidRDefault="009F38DB" w:rsidP="001C2C64">
      <w:pPr>
        <w:rPr>
          <w:ins w:id="157" w:author="shardul negi" w:date="2018-11-12T22:37:00Z"/>
          <w:rFonts w:cstheme="minorHAnsi"/>
          <w:bCs/>
          <w:color w:val="000000"/>
        </w:rPr>
      </w:pPr>
      <w:ins w:id="158" w:author="shardul negi" w:date="2018-11-12T22:37:00Z">
        <w:r w:rsidRPr="009F38DB">
          <w:rPr>
            <w:rFonts w:cstheme="minorHAnsi"/>
            <w:bCs/>
            <w:color w:val="000000"/>
            <w:rPrChange w:id="159" w:author="shardul negi" w:date="2018-11-12T22:37:00Z">
              <w:rPr>
                <w:rFonts w:cstheme="minorHAnsi"/>
                <w:b/>
                <w:color w:val="000000"/>
                <w:u w:val="single"/>
              </w:rPr>
            </w:rPrChange>
          </w:rPr>
          <w:t xml:space="preserve">On setting </w:t>
        </w:r>
        <w:r>
          <w:rPr>
            <w:rFonts w:cstheme="minorHAnsi"/>
            <w:bCs/>
            <w:color w:val="000000"/>
          </w:rPr>
          <w:t>the value from 200(tree size) we insert and delete the key pair for the tree.</w:t>
        </w:r>
      </w:ins>
    </w:p>
    <w:p w:rsidR="009F38DB" w:rsidRDefault="009F38DB" w:rsidP="001C2C64">
      <w:pPr>
        <w:rPr>
          <w:ins w:id="160" w:author="shardul negi" w:date="2018-11-12T22:38:00Z"/>
          <w:rFonts w:cstheme="minorHAnsi"/>
          <w:bCs/>
          <w:color w:val="000000"/>
        </w:rPr>
      </w:pPr>
      <w:ins w:id="161" w:author="shardul negi" w:date="2018-11-12T22:37:00Z">
        <w:r>
          <w:rPr>
            <w:rFonts w:cstheme="minorHAnsi"/>
            <w:bCs/>
            <w:color w:val="000000"/>
          </w:rPr>
          <w:t xml:space="preserve">We will get the following relation in this. </w:t>
        </w:r>
      </w:ins>
    </w:p>
    <w:p w:rsidR="009F38DB" w:rsidRDefault="009F38DB" w:rsidP="001C2C64">
      <w:pPr>
        <w:rPr>
          <w:ins w:id="162" w:author="shardul negi" w:date="2018-11-12T22:38:00Z"/>
          <w:rFonts w:cstheme="minorHAnsi"/>
          <w:bCs/>
          <w:color w:val="000000"/>
        </w:rPr>
      </w:pPr>
    </w:p>
    <w:p w:rsidR="009F38DB" w:rsidRDefault="009F38DB" w:rsidP="001C2C64">
      <w:pPr>
        <w:rPr>
          <w:ins w:id="163" w:author="shardul negi" w:date="2018-11-12T22:38:00Z"/>
          <w:rFonts w:cstheme="minorHAnsi"/>
          <w:bCs/>
          <w:color w:val="000000"/>
        </w:rPr>
      </w:pPr>
    </w:p>
    <w:p w:rsidR="009F38DB" w:rsidRDefault="009F38DB" w:rsidP="001C2C64">
      <w:pPr>
        <w:rPr>
          <w:ins w:id="164" w:author="shardul negi" w:date="2018-11-12T22:38:00Z"/>
          <w:rFonts w:cstheme="minorHAnsi"/>
          <w:bCs/>
          <w:color w:val="000000"/>
        </w:rPr>
      </w:pPr>
      <w:ins w:id="165" w:author="shardul negi" w:date="2018-11-12T22:38:00Z">
        <w:r>
          <w:rPr>
            <w:noProof/>
            <w:lang w:bidi="hi-IN"/>
          </w:rPr>
          <w:drawing>
            <wp:inline distT="0" distB="0" distL="0" distR="0" wp14:anchorId="1270B4DA" wp14:editId="5E16C210">
              <wp:extent cx="5943600" cy="35763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76320"/>
                      </a:xfrm>
                      <a:prstGeom prst="rect">
                        <a:avLst/>
                      </a:prstGeom>
                    </pic:spPr>
                  </pic:pic>
                </a:graphicData>
              </a:graphic>
            </wp:inline>
          </w:drawing>
        </w:r>
      </w:ins>
    </w:p>
    <w:p w:rsidR="009F38DB" w:rsidRDefault="009F38DB" w:rsidP="001C2C64">
      <w:pPr>
        <w:rPr>
          <w:ins w:id="166" w:author="shardul negi" w:date="2018-11-12T22:38:00Z"/>
          <w:rFonts w:cstheme="minorHAnsi"/>
          <w:bCs/>
          <w:color w:val="000000"/>
        </w:rPr>
      </w:pPr>
    </w:p>
    <w:p w:rsidR="00D058F6" w:rsidRDefault="009F38DB" w:rsidP="001C2C64">
      <w:pPr>
        <w:rPr>
          <w:ins w:id="167" w:author="shardul negi" w:date="2018-11-12T22:40:00Z"/>
          <w:rFonts w:cstheme="minorHAnsi"/>
          <w:bCs/>
          <w:color w:val="000000"/>
        </w:rPr>
      </w:pPr>
      <w:ins w:id="168" w:author="shardul negi" w:date="2018-11-12T22:38:00Z">
        <w:r>
          <w:rPr>
            <w:rFonts w:cstheme="minorHAnsi"/>
            <w:bCs/>
            <w:color w:val="000000"/>
          </w:rPr>
          <w:t xml:space="preserve">Since Peach and Light blue is demonstrated by the Size and Root of N, we can see a clear relation between the two being equal. </w:t>
        </w:r>
      </w:ins>
      <w:ins w:id="169" w:author="shardul negi" w:date="2018-11-12T22:39:00Z">
        <w:r>
          <w:rPr>
            <w:rFonts w:cstheme="minorHAnsi"/>
            <w:bCs/>
            <w:color w:val="000000"/>
          </w:rPr>
          <w:t xml:space="preserve">The console results are below and in the </w:t>
        </w:r>
        <w:r w:rsidR="001F2277">
          <w:rPr>
            <w:rFonts w:cstheme="minorHAnsi"/>
            <w:bCs/>
            <w:color w:val="000000"/>
          </w:rPr>
          <w:t>HTML file provided in the proje</w:t>
        </w:r>
        <w:r w:rsidR="0091438B">
          <w:rPr>
            <w:rFonts w:cstheme="minorHAnsi"/>
            <w:bCs/>
            <w:color w:val="000000"/>
          </w:rPr>
          <w:t>c</w:t>
        </w:r>
        <w:r>
          <w:rPr>
            <w:rFonts w:cstheme="minorHAnsi"/>
            <w:bCs/>
            <w:color w:val="000000"/>
          </w:rPr>
          <w:t>t</w:t>
        </w:r>
        <w:r w:rsidR="0091438B">
          <w:rPr>
            <w:rFonts w:cstheme="minorHAnsi"/>
            <w:bCs/>
            <w:color w:val="000000"/>
          </w:rPr>
          <w:t>.</w:t>
        </w:r>
        <w:r w:rsidR="00D069C3">
          <w:rPr>
            <w:rFonts w:cstheme="minorHAnsi"/>
            <w:bCs/>
            <w:color w:val="000000"/>
          </w:rPr>
          <w:t xml:space="preserve"> </w:t>
        </w:r>
      </w:ins>
    </w:p>
    <w:p w:rsidR="00D058F6" w:rsidRDefault="00D058F6" w:rsidP="001C2C64">
      <w:pPr>
        <w:rPr>
          <w:ins w:id="170" w:author="shardul negi" w:date="2018-11-12T22:40:00Z"/>
          <w:rFonts w:cstheme="minorHAnsi"/>
          <w:bCs/>
          <w:color w:val="000000"/>
        </w:rPr>
      </w:pPr>
    </w:p>
    <w:p w:rsidR="00D058F6" w:rsidRDefault="00D058F6" w:rsidP="001C2C64">
      <w:pPr>
        <w:rPr>
          <w:ins w:id="171" w:author="shardul negi" w:date="2018-11-12T22:40:00Z"/>
          <w:rFonts w:cstheme="minorHAnsi"/>
          <w:bCs/>
          <w:color w:val="000000"/>
        </w:rPr>
      </w:pPr>
    </w:p>
    <w:p w:rsidR="00D058F6" w:rsidRDefault="00D058F6" w:rsidP="001C2C64">
      <w:pPr>
        <w:rPr>
          <w:ins w:id="172" w:author="shardul negi" w:date="2018-11-12T22:40:00Z"/>
          <w:rFonts w:cstheme="minorHAnsi"/>
          <w:bCs/>
          <w:color w:val="000000"/>
        </w:rPr>
      </w:pPr>
      <w:ins w:id="173" w:author="shardul negi" w:date="2018-11-12T22:40:00Z">
        <w:r>
          <w:rPr>
            <w:noProof/>
            <w:lang w:bidi="hi-IN"/>
          </w:rPr>
          <w:lastRenderedPageBreak/>
          <w:drawing>
            <wp:inline distT="0" distB="0" distL="0" distR="0" wp14:anchorId="1B70B9F5" wp14:editId="3457F533">
              <wp:extent cx="5943600" cy="2800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0985"/>
                      </a:xfrm>
                      <a:prstGeom prst="rect">
                        <a:avLst/>
                      </a:prstGeom>
                    </pic:spPr>
                  </pic:pic>
                </a:graphicData>
              </a:graphic>
            </wp:inline>
          </w:drawing>
        </w:r>
      </w:ins>
    </w:p>
    <w:p w:rsidR="002A2929" w:rsidRPr="009F38DB" w:rsidDel="009F38DB" w:rsidRDefault="00D058F6" w:rsidP="00FD1331">
      <w:pPr>
        <w:rPr>
          <w:del w:id="174" w:author="shardul negi" w:date="2018-11-12T22:36:00Z"/>
          <w:rFonts w:cstheme="minorHAnsi"/>
          <w:bCs/>
          <w:color w:val="000000"/>
          <w:rPrChange w:id="175" w:author="shardul negi" w:date="2018-11-12T22:37:00Z">
            <w:rPr>
              <w:del w:id="176" w:author="shardul negi" w:date="2018-11-12T22:36:00Z"/>
              <w:rFonts w:cstheme="minorHAnsi"/>
              <w:b/>
              <w:color w:val="000000"/>
              <w:u w:val="single"/>
            </w:rPr>
          </w:rPrChange>
        </w:rPr>
      </w:pPr>
      <w:ins w:id="177" w:author="shardul negi" w:date="2018-11-12T22:40:00Z">
        <w:r>
          <w:rPr>
            <w:rFonts w:cstheme="minorHAnsi"/>
            <w:bCs/>
            <w:color w:val="000000"/>
          </w:rPr>
          <w:t xml:space="preserve">As shown, the depth and the square root is coming to be almost equal in the 1000 tests that I ran for the tree. </w:t>
        </w:r>
      </w:ins>
      <w:ins w:id="178" w:author="shardul negi" w:date="2018-11-12T22:39:00Z">
        <w:r w:rsidR="009F38DB">
          <w:rPr>
            <w:rFonts w:cstheme="minorHAnsi"/>
            <w:bCs/>
            <w:color w:val="000000"/>
          </w:rPr>
          <w:t xml:space="preserve"> </w:t>
        </w:r>
      </w:ins>
      <w:del w:id="179" w:author="shardul negi" w:date="2018-11-12T22:36:00Z">
        <w:r w:rsidR="003D23C7" w:rsidRPr="009F38DB" w:rsidDel="009F38DB">
          <w:rPr>
            <w:rFonts w:cstheme="minorHAnsi"/>
            <w:bCs/>
            <w:color w:val="000000"/>
            <w:rPrChange w:id="180" w:author="shardul negi" w:date="2018-11-12T22:37:00Z">
              <w:rPr>
                <w:rFonts w:cstheme="minorHAnsi"/>
                <w:b/>
                <w:color w:val="000000"/>
                <w:u w:val="single"/>
              </w:rPr>
            </w:rPrChange>
          </w:rPr>
          <w:delText xml:space="preserve">Cutoff: 65536 </w:delText>
        </w:r>
      </w:del>
    </w:p>
    <w:p w:rsidR="003D23C7" w:rsidRPr="009F38DB" w:rsidDel="009F38DB" w:rsidRDefault="003D23C7" w:rsidP="00FD1331">
      <w:pPr>
        <w:rPr>
          <w:del w:id="181" w:author="shardul negi" w:date="2018-11-12T22:36:00Z"/>
          <w:rFonts w:cstheme="minorHAnsi"/>
          <w:bCs/>
          <w:color w:val="000000"/>
          <w:rPrChange w:id="182" w:author="shardul negi" w:date="2018-11-12T22:37:00Z">
            <w:rPr>
              <w:del w:id="183" w:author="shardul negi" w:date="2018-11-12T22:36:00Z"/>
              <w:rFonts w:cstheme="minorHAnsi"/>
              <w:color w:val="000000"/>
            </w:rPr>
          </w:rPrChange>
        </w:rPr>
      </w:pPr>
      <w:del w:id="184" w:author="shardul negi" w:date="2018-11-12T22:36:00Z">
        <w:r w:rsidRPr="009F38DB" w:rsidDel="009F38DB">
          <w:rPr>
            <w:bCs/>
            <w:noProof/>
            <w:lang w:bidi="hi-IN"/>
            <w:rPrChange w:id="185" w:author="shardul negi" w:date="2018-11-12T22:37:00Z">
              <w:rPr>
                <w:noProof/>
                <w:lang w:bidi="hi-IN"/>
              </w:rPr>
            </w:rPrChange>
          </w:rPr>
          <w:drawing>
            <wp:inline distT="0" distB="0" distL="0" distR="0" wp14:anchorId="63692408" wp14:editId="53982D7B">
              <wp:extent cx="5943600" cy="2100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0580"/>
                      </a:xfrm>
                      <a:prstGeom prst="rect">
                        <a:avLst/>
                      </a:prstGeom>
                    </pic:spPr>
                  </pic:pic>
                </a:graphicData>
              </a:graphic>
            </wp:inline>
          </w:drawing>
        </w:r>
      </w:del>
    </w:p>
    <w:p w:rsidR="003D23C7" w:rsidRPr="009F38DB" w:rsidDel="009F38DB" w:rsidRDefault="003D23C7" w:rsidP="00FD1331">
      <w:pPr>
        <w:rPr>
          <w:del w:id="186" w:author="shardul negi" w:date="2018-11-12T22:36:00Z"/>
          <w:rFonts w:cstheme="minorHAnsi"/>
          <w:bCs/>
          <w:color w:val="000000"/>
          <w:rPrChange w:id="187" w:author="shardul negi" w:date="2018-11-12T22:37:00Z">
            <w:rPr>
              <w:del w:id="188" w:author="shardul negi" w:date="2018-11-12T22:36:00Z"/>
              <w:rFonts w:cstheme="minorHAnsi"/>
              <w:color w:val="000000"/>
            </w:rPr>
          </w:rPrChange>
        </w:rPr>
      </w:pPr>
    </w:p>
    <w:p w:rsidR="003D23C7" w:rsidRPr="009F38DB" w:rsidDel="009F38DB" w:rsidRDefault="003D23C7" w:rsidP="00FD1331">
      <w:pPr>
        <w:rPr>
          <w:del w:id="189" w:author="shardul negi" w:date="2018-11-12T22:36:00Z"/>
          <w:rFonts w:cstheme="minorHAnsi"/>
          <w:bCs/>
          <w:color w:val="000000"/>
          <w:rPrChange w:id="190" w:author="shardul negi" w:date="2018-11-12T22:37:00Z">
            <w:rPr>
              <w:del w:id="191" w:author="shardul negi" w:date="2018-11-12T22:36:00Z"/>
              <w:rFonts w:cstheme="minorHAnsi"/>
              <w:color w:val="000000"/>
            </w:rPr>
          </w:rPrChange>
        </w:rPr>
      </w:pPr>
    </w:p>
    <w:p w:rsidR="003D23C7" w:rsidRPr="009F38DB" w:rsidDel="009F38DB" w:rsidRDefault="003D23C7" w:rsidP="00FD1331">
      <w:pPr>
        <w:rPr>
          <w:del w:id="192" w:author="shardul negi" w:date="2018-11-12T22:36:00Z"/>
          <w:rFonts w:cstheme="minorHAnsi"/>
          <w:bCs/>
          <w:color w:val="000000"/>
          <w:rPrChange w:id="193" w:author="shardul negi" w:date="2018-11-12T22:37:00Z">
            <w:rPr>
              <w:del w:id="194" w:author="shardul negi" w:date="2018-11-12T22:36:00Z"/>
              <w:rFonts w:cstheme="minorHAnsi"/>
              <w:color w:val="000000"/>
            </w:rPr>
          </w:rPrChange>
        </w:rPr>
      </w:pPr>
    </w:p>
    <w:p w:rsidR="003D23C7" w:rsidRPr="009F38DB" w:rsidDel="009F38DB" w:rsidRDefault="003D23C7" w:rsidP="00FD1331">
      <w:pPr>
        <w:rPr>
          <w:del w:id="195" w:author="shardul negi" w:date="2018-11-12T22:36:00Z"/>
          <w:rFonts w:cstheme="minorHAnsi"/>
          <w:bCs/>
          <w:color w:val="000000"/>
          <w:rPrChange w:id="196" w:author="shardul negi" w:date="2018-11-12T22:37:00Z">
            <w:rPr>
              <w:del w:id="197" w:author="shardul negi" w:date="2018-11-12T22:36:00Z"/>
              <w:rFonts w:cstheme="minorHAnsi"/>
              <w:color w:val="000000"/>
            </w:rPr>
          </w:rPrChange>
        </w:rPr>
      </w:pPr>
      <w:del w:id="198" w:author="shardul negi" w:date="2018-11-12T22:36:00Z">
        <w:r w:rsidRPr="009F38DB" w:rsidDel="009F38DB">
          <w:rPr>
            <w:rFonts w:cstheme="minorHAnsi"/>
            <w:bCs/>
            <w:color w:val="000000"/>
            <w:rPrChange w:id="199" w:author="shardul negi" w:date="2018-11-12T22:37:00Z">
              <w:rPr>
                <w:rFonts w:cstheme="minorHAnsi"/>
                <w:color w:val="000000"/>
              </w:rPr>
            </w:rPrChange>
          </w:rPr>
          <w:delText xml:space="preserve">Memory usage </w:delText>
        </w:r>
      </w:del>
    </w:p>
    <w:p w:rsidR="003D23C7" w:rsidRPr="009F38DB" w:rsidDel="009F38DB" w:rsidRDefault="003D23C7" w:rsidP="00FD1331">
      <w:pPr>
        <w:rPr>
          <w:del w:id="200" w:author="shardul negi" w:date="2018-11-12T22:36:00Z"/>
          <w:rFonts w:cstheme="minorHAnsi"/>
          <w:bCs/>
          <w:color w:val="000000"/>
          <w:rPrChange w:id="201" w:author="shardul negi" w:date="2018-11-12T22:37:00Z">
            <w:rPr>
              <w:del w:id="202" w:author="shardul negi" w:date="2018-11-12T22:36:00Z"/>
              <w:rFonts w:cstheme="minorHAnsi"/>
              <w:b/>
              <w:color w:val="000000"/>
            </w:rPr>
          </w:rPrChange>
        </w:rPr>
      </w:pPr>
      <w:del w:id="203" w:author="shardul negi" w:date="2018-11-12T22:36:00Z">
        <w:r w:rsidRPr="009F38DB" w:rsidDel="009F38DB">
          <w:rPr>
            <w:bCs/>
            <w:noProof/>
            <w:lang w:bidi="hi-IN"/>
            <w:rPrChange w:id="204" w:author="shardul negi" w:date="2018-11-12T22:37:00Z">
              <w:rPr>
                <w:noProof/>
                <w:lang w:bidi="hi-IN"/>
              </w:rPr>
            </w:rPrChange>
          </w:rPr>
          <w:drawing>
            <wp:inline distT="0" distB="0" distL="0" distR="0" wp14:anchorId="1015BB14" wp14:editId="2CB69741">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del>
    </w:p>
    <w:p w:rsidR="003D23C7" w:rsidRPr="009F38DB" w:rsidDel="009F38DB" w:rsidRDefault="003D23C7" w:rsidP="00FD1331">
      <w:pPr>
        <w:rPr>
          <w:del w:id="205" w:author="shardul negi" w:date="2018-11-12T22:36:00Z"/>
          <w:rFonts w:cstheme="minorHAnsi"/>
          <w:bCs/>
          <w:color w:val="000000"/>
          <w:rPrChange w:id="206" w:author="shardul negi" w:date="2018-11-12T22:37:00Z">
            <w:rPr>
              <w:del w:id="207" w:author="shardul negi" w:date="2018-11-12T22:36:00Z"/>
              <w:rFonts w:cstheme="minorHAnsi"/>
              <w:b/>
              <w:color w:val="000000"/>
            </w:rPr>
          </w:rPrChange>
        </w:rPr>
      </w:pPr>
    </w:p>
    <w:p w:rsidR="003D23C7" w:rsidRPr="009F38DB" w:rsidDel="009F38DB" w:rsidRDefault="003D23C7" w:rsidP="00FD1331">
      <w:pPr>
        <w:rPr>
          <w:del w:id="208" w:author="shardul negi" w:date="2018-11-12T22:36:00Z"/>
          <w:rFonts w:cstheme="minorHAnsi"/>
          <w:bCs/>
          <w:color w:val="000000"/>
          <w:rPrChange w:id="209" w:author="shardul negi" w:date="2018-11-12T22:37:00Z">
            <w:rPr>
              <w:del w:id="210" w:author="shardul negi" w:date="2018-11-12T22:36:00Z"/>
              <w:rFonts w:cstheme="minorHAnsi"/>
              <w:b/>
              <w:color w:val="000000"/>
            </w:rPr>
          </w:rPrChange>
        </w:rPr>
      </w:pPr>
      <w:del w:id="211" w:author="shardul negi" w:date="2018-11-12T22:36:00Z">
        <w:r w:rsidRPr="009F38DB" w:rsidDel="009F38DB">
          <w:rPr>
            <w:bCs/>
            <w:noProof/>
            <w:lang w:bidi="hi-IN"/>
            <w:rPrChange w:id="212" w:author="shardul negi" w:date="2018-11-12T22:37:00Z">
              <w:rPr>
                <w:noProof/>
                <w:lang w:bidi="hi-IN"/>
              </w:rPr>
            </w:rPrChange>
          </w:rPr>
          <w:drawing>
            <wp:inline distT="0" distB="0" distL="0" distR="0" wp14:anchorId="73D559CC" wp14:editId="5AE2E85C">
              <wp:extent cx="5943600" cy="97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7900"/>
                      </a:xfrm>
                      <a:prstGeom prst="rect">
                        <a:avLst/>
                      </a:prstGeom>
                    </pic:spPr>
                  </pic:pic>
                </a:graphicData>
              </a:graphic>
            </wp:inline>
          </w:drawing>
        </w:r>
      </w:del>
    </w:p>
    <w:p w:rsidR="003D23C7" w:rsidRPr="009F38DB" w:rsidDel="009F38DB" w:rsidRDefault="003D23C7" w:rsidP="00FD1331">
      <w:pPr>
        <w:rPr>
          <w:del w:id="213" w:author="shardul negi" w:date="2018-11-12T22:36:00Z"/>
          <w:rFonts w:cstheme="minorHAnsi"/>
          <w:bCs/>
          <w:color w:val="000000"/>
          <w:rPrChange w:id="214" w:author="shardul negi" w:date="2018-11-12T22:37:00Z">
            <w:rPr>
              <w:del w:id="215" w:author="shardul negi" w:date="2018-11-12T22:36:00Z"/>
              <w:rFonts w:cstheme="minorHAnsi"/>
              <w:b/>
              <w:color w:val="000000"/>
            </w:rPr>
          </w:rPrChange>
        </w:rPr>
      </w:pPr>
      <w:del w:id="216" w:author="shardul negi" w:date="2018-11-12T22:36:00Z">
        <w:r w:rsidRPr="009F38DB" w:rsidDel="009F38DB">
          <w:rPr>
            <w:bCs/>
            <w:noProof/>
            <w:lang w:bidi="hi-IN"/>
            <w:rPrChange w:id="217" w:author="shardul negi" w:date="2018-11-12T22:37:00Z">
              <w:rPr>
                <w:noProof/>
                <w:lang w:bidi="hi-IN"/>
              </w:rPr>
            </w:rPrChange>
          </w:rPr>
          <w:drawing>
            <wp:inline distT="0" distB="0" distL="0" distR="0" wp14:anchorId="4DF8F800" wp14:editId="634EE506">
              <wp:extent cx="5943600" cy="135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6360"/>
                      </a:xfrm>
                      <a:prstGeom prst="rect">
                        <a:avLst/>
                      </a:prstGeom>
                    </pic:spPr>
                  </pic:pic>
                </a:graphicData>
              </a:graphic>
            </wp:inline>
          </w:drawing>
        </w:r>
      </w:del>
    </w:p>
    <w:p w:rsidR="00683CD9" w:rsidRPr="009F38DB" w:rsidDel="009F38DB" w:rsidRDefault="00683CD9" w:rsidP="00FD1331">
      <w:pPr>
        <w:rPr>
          <w:del w:id="218" w:author="shardul negi" w:date="2018-11-12T22:36:00Z"/>
          <w:rFonts w:cstheme="minorHAnsi"/>
          <w:bCs/>
          <w:color w:val="000000"/>
          <w:rPrChange w:id="219" w:author="shardul negi" w:date="2018-11-12T22:37:00Z">
            <w:rPr>
              <w:del w:id="220" w:author="shardul negi" w:date="2018-11-12T22:36:00Z"/>
              <w:rFonts w:cstheme="minorHAnsi"/>
              <w:b/>
              <w:color w:val="000000"/>
            </w:rPr>
          </w:rPrChange>
        </w:rPr>
      </w:pPr>
    </w:p>
    <w:p w:rsidR="00683CD9" w:rsidRPr="009F38DB" w:rsidDel="009F38DB" w:rsidRDefault="00683CD9" w:rsidP="00FD1331">
      <w:pPr>
        <w:rPr>
          <w:del w:id="221" w:author="shardul negi" w:date="2018-11-12T22:36:00Z"/>
          <w:rFonts w:cstheme="minorHAnsi"/>
          <w:bCs/>
          <w:color w:val="000000"/>
          <w:rPrChange w:id="222" w:author="shardul negi" w:date="2018-11-12T22:37:00Z">
            <w:rPr>
              <w:del w:id="223" w:author="shardul negi" w:date="2018-11-12T22:36:00Z"/>
              <w:rFonts w:cstheme="minorHAnsi"/>
              <w:b/>
              <w:color w:val="000000"/>
            </w:rPr>
          </w:rPrChange>
        </w:rPr>
      </w:pPr>
    </w:p>
    <w:p w:rsidR="00683CD9" w:rsidRPr="009F38DB" w:rsidDel="009F38DB" w:rsidRDefault="00683CD9" w:rsidP="00FD1331">
      <w:pPr>
        <w:rPr>
          <w:del w:id="224" w:author="shardul negi" w:date="2018-11-12T22:36:00Z"/>
          <w:rFonts w:cstheme="minorHAnsi"/>
          <w:bCs/>
          <w:color w:val="000000"/>
          <w:rPrChange w:id="225" w:author="shardul negi" w:date="2018-11-12T22:37:00Z">
            <w:rPr>
              <w:del w:id="226" w:author="shardul negi" w:date="2018-11-12T22:36:00Z"/>
              <w:rFonts w:cstheme="minorHAnsi"/>
              <w:b/>
              <w:color w:val="000000"/>
            </w:rPr>
          </w:rPrChange>
        </w:rPr>
      </w:pPr>
      <w:del w:id="227" w:author="shardul negi" w:date="2018-11-12T22:36:00Z">
        <w:r w:rsidRPr="009F38DB" w:rsidDel="009F38DB">
          <w:rPr>
            <w:bCs/>
            <w:noProof/>
            <w:lang w:bidi="hi-IN"/>
            <w:rPrChange w:id="228" w:author="shardul negi" w:date="2018-11-12T22:37:00Z">
              <w:rPr>
                <w:noProof/>
                <w:lang w:bidi="hi-IN"/>
              </w:rPr>
            </w:rPrChange>
          </w:rPr>
          <w:drawing>
            <wp:inline distT="0" distB="0" distL="0" distR="0" wp14:anchorId="6B031098" wp14:editId="6FA0886F">
              <wp:extent cx="4953000"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3028950"/>
                      </a:xfrm>
                      <a:prstGeom prst="rect">
                        <a:avLst/>
                      </a:prstGeom>
                    </pic:spPr>
                  </pic:pic>
                </a:graphicData>
              </a:graphic>
            </wp:inline>
          </w:drawing>
        </w:r>
      </w:del>
    </w:p>
    <w:p w:rsidR="003D23C7" w:rsidRPr="009F38DB" w:rsidDel="009F38DB" w:rsidRDefault="003D23C7" w:rsidP="00FD1331">
      <w:pPr>
        <w:rPr>
          <w:del w:id="229" w:author="shardul negi" w:date="2018-11-12T22:36:00Z"/>
          <w:rFonts w:cstheme="minorHAnsi"/>
          <w:bCs/>
          <w:color w:val="000000"/>
          <w:rPrChange w:id="230" w:author="shardul negi" w:date="2018-11-12T22:37:00Z">
            <w:rPr>
              <w:del w:id="231" w:author="shardul negi" w:date="2018-11-12T22:36:00Z"/>
              <w:rFonts w:cstheme="minorHAnsi"/>
              <w:color w:val="000000"/>
            </w:rPr>
          </w:rPrChange>
        </w:rPr>
      </w:pPr>
    </w:p>
    <w:p w:rsidR="00FD1331" w:rsidRPr="009F38DB" w:rsidDel="00767FF8" w:rsidRDefault="00FD1331" w:rsidP="00FD1331">
      <w:pPr>
        <w:rPr>
          <w:del w:id="232" w:author="shardul negi" w:date="2018-10-22T04:00:00Z"/>
          <w:rFonts w:cstheme="minorHAnsi"/>
          <w:bCs/>
          <w:rPrChange w:id="233" w:author="shardul negi" w:date="2018-11-12T22:37:00Z">
            <w:rPr>
              <w:del w:id="234" w:author="shardul negi" w:date="2018-10-22T04:00:00Z"/>
              <w:rFonts w:cstheme="minorHAnsi"/>
            </w:rPr>
          </w:rPrChange>
        </w:rPr>
      </w:pPr>
      <w:del w:id="235" w:author="shardul negi" w:date="2018-10-22T04:00:00Z">
        <w:r w:rsidRPr="009F38DB" w:rsidDel="00767FF8">
          <w:rPr>
            <w:rFonts w:cstheme="minorHAnsi"/>
            <w:bCs/>
            <w:color w:val="000000"/>
            <w:rPrChange w:id="236" w:author="shardul negi" w:date="2018-11-12T22:37:00Z">
              <w:rPr>
                <w:rFonts w:cstheme="minorHAnsi"/>
                <w:color w:val="000000"/>
              </w:rPr>
            </w:rPrChange>
          </w:rPr>
          <w:delText>Euclidian distance</w:delText>
        </w:r>
        <w:r w:rsidRPr="009F38DB" w:rsidDel="00767FF8">
          <w:rPr>
            <w:rFonts w:cstheme="minorHAnsi"/>
            <w:bCs/>
            <w:rPrChange w:id="237" w:author="shardul negi" w:date="2018-11-12T22:37:00Z">
              <w:rPr>
                <w:rFonts w:cstheme="minorHAnsi"/>
              </w:rPr>
            </w:rPrChange>
          </w:rPr>
          <w:delText xml:space="preserve">: </w:delText>
        </w:r>
        <w:r w:rsidR="001C2C64" w:rsidRPr="009F38DB" w:rsidDel="00767FF8">
          <w:rPr>
            <w:rFonts w:cstheme="minorHAnsi"/>
            <w:bCs/>
            <w:rPrChange w:id="238" w:author="shardul negi" w:date="2018-11-12T22:37:00Z">
              <w:rPr>
                <w:rFonts w:cstheme="minorHAnsi"/>
              </w:rPr>
            </w:rPrChange>
          </w:rPr>
          <w:delText xml:space="preserve">to calculate the distance in distance() void  method </w:delText>
        </w:r>
      </w:del>
    </w:p>
    <w:p w:rsidR="00FD1331" w:rsidRPr="009F38DB" w:rsidDel="00767FF8" w:rsidRDefault="00FA0395" w:rsidP="00FA0395">
      <w:pPr>
        <w:ind w:left="720" w:firstLine="720"/>
        <w:rPr>
          <w:del w:id="239" w:author="shardul negi" w:date="2018-10-22T04:00:00Z"/>
          <w:rFonts w:cstheme="minorHAnsi"/>
          <w:bCs/>
          <w:color w:val="000000"/>
          <w:rPrChange w:id="240" w:author="shardul negi" w:date="2018-11-12T22:37:00Z">
            <w:rPr>
              <w:del w:id="241" w:author="shardul negi" w:date="2018-10-22T04:00:00Z"/>
              <w:rFonts w:cstheme="minorHAnsi"/>
              <w:i/>
              <w:iCs/>
              <w:color w:val="000000"/>
            </w:rPr>
          </w:rPrChange>
        </w:rPr>
      </w:pPr>
      <w:del w:id="242" w:author="shardul negi" w:date="2018-10-22T04:00:00Z">
        <w:r w:rsidRPr="009F38DB" w:rsidDel="00767FF8">
          <w:rPr>
            <w:rFonts w:cstheme="minorHAnsi"/>
            <w:bCs/>
            <w:color w:val="000000"/>
            <w:shd w:val="clear" w:color="auto" w:fill="FFE8CC"/>
            <w:rPrChange w:id="243" w:author="shardul negi" w:date="2018-11-12T22:37:00Z">
              <w:rPr>
                <w:rFonts w:cstheme="minorHAnsi"/>
                <w:i/>
                <w:iCs/>
                <w:color w:val="000000"/>
                <w:shd w:val="clear" w:color="auto" w:fill="FFE8CC"/>
              </w:rPr>
            </w:rPrChange>
          </w:rPr>
          <w:delText>dist((x, y), (a, b)) = </w:delText>
        </w:r>
        <w:r w:rsidRPr="009F38DB" w:rsidDel="00767FF8">
          <w:rPr>
            <w:rFonts w:cstheme="minorHAnsi"/>
            <w:bCs/>
            <w:color w:val="000000"/>
            <w:rPrChange w:id="244" w:author="shardul negi" w:date="2018-11-12T22:37:00Z">
              <w:rPr>
                <w:rFonts w:cstheme="minorHAnsi"/>
                <w:i/>
                <w:iCs/>
                <w:color w:val="000000"/>
              </w:rPr>
            </w:rPrChange>
          </w:rPr>
          <w:delText>√(x - a)² + (y - b)²</w:delText>
        </w:r>
      </w:del>
    </w:p>
    <w:p w:rsidR="001C2C64" w:rsidRPr="009F38DB" w:rsidDel="00767FF8" w:rsidRDefault="001C2C64" w:rsidP="001C2C64">
      <w:pPr>
        <w:rPr>
          <w:del w:id="245" w:author="shardul negi" w:date="2018-10-22T04:00:00Z"/>
          <w:rFonts w:cstheme="minorHAnsi"/>
          <w:bCs/>
          <w:color w:val="000000"/>
          <w:rPrChange w:id="246" w:author="shardul negi" w:date="2018-11-12T22:37:00Z">
            <w:rPr>
              <w:del w:id="247" w:author="shardul negi" w:date="2018-10-22T04:00:00Z"/>
              <w:rFonts w:cstheme="minorHAnsi"/>
              <w:iCs/>
              <w:color w:val="000000"/>
            </w:rPr>
          </w:rPrChange>
        </w:rPr>
      </w:pPr>
      <w:del w:id="248" w:author="shardul negi" w:date="2018-10-22T04:00:00Z">
        <w:r w:rsidRPr="009F38DB" w:rsidDel="00767FF8">
          <w:rPr>
            <w:rFonts w:cstheme="minorHAnsi"/>
            <w:bCs/>
            <w:color w:val="000000"/>
            <w:rPrChange w:id="249" w:author="shardul negi" w:date="2018-11-12T22:37:00Z">
              <w:rPr>
                <w:rFonts w:cstheme="minorHAnsi"/>
                <w:iCs/>
                <w:color w:val="000000"/>
              </w:rPr>
            </w:rPrChange>
          </w:rPr>
          <w:delText xml:space="preserve">Log to the base2 </w:delText>
        </w:r>
      </w:del>
    </w:p>
    <w:p w:rsidR="001C2C64" w:rsidRPr="009F38DB" w:rsidDel="00767FF8" w:rsidRDefault="001C2C64" w:rsidP="001C2C64">
      <w:pPr>
        <w:rPr>
          <w:del w:id="250" w:author="shardul negi" w:date="2018-10-22T04:00:00Z"/>
          <w:rFonts w:cstheme="minorHAnsi"/>
          <w:bCs/>
          <w:color w:val="000000"/>
          <w:rPrChange w:id="251" w:author="shardul negi" w:date="2018-11-12T22:37:00Z">
            <w:rPr>
              <w:del w:id="252" w:author="shardul negi" w:date="2018-10-22T04:00:00Z"/>
              <w:rFonts w:cstheme="minorHAnsi"/>
              <w:iCs/>
              <w:color w:val="000000"/>
            </w:rPr>
          </w:rPrChange>
        </w:rPr>
      </w:pPr>
      <w:del w:id="253" w:author="shardul negi" w:date="2018-10-22T04:00:00Z">
        <w:r w:rsidRPr="009F38DB" w:rsidDel="00767FF8">
          <w:rPr>
            <w:rFonts w:cstheme="minorHAnsi"/>
            <w:bCs/>
            <w:color w:val="000000"/>
            <w:rPrChange w:id="254" w:author="shardul negi" w:date="2018-11-12T22:37:00Z">
              <w:rPr>
                <w:rFonts w:cstheme="minorHAnsi"/>
                <w:iCs/>
                <w:color w:val="000000"/>
              </w:rPr>
            </w:rPrChange>
          </w:rPr>
          <w:tab/>
        </w:r>
        <w:r w:rsidRPr="009F38DB" w:rsidDel="00767FF8">
          <w:rPr>
            <w:rFonts w:cstheme="minorHAnsi"/>
            <w:bCs/>
            <w:color w:val="000000"/>
            <w:rPrChange w:id="255" w:author="shardul negi" w:date="2018-11-12T22:37:00Z">
              <w:rPr>
                <w:rFonts w:cstheme="minorHAnsi"/>
                <w:iCs/>
                <w:color w:val="000000"/>
              </w:rPr>
            </w:rPrChange>
          </w:rPr>
          <w:tab/>
          <w:delText>Log(n)/log 2 : to plot the graph</w:delText>
        </w:r>
      </w:del>
    </w:p>
    <w:p w:rsidR="001C2C64" w:rsidRPr="009F38DB" w:rsidDel="009F38DB" w:rsidRDefault="001C2C64" w:rsidP="001C2C64">
      <w:pPr>
        <w:rPr>
          <w:del w:id="256" w:author="shardul negi" w:date="2018-11-12T22:36:00Z"/>
          <w:rFonts w:cstheme="minorHAnsi"/>
          <w:bCs/>
          <w:color w:val="000000"/>
          <w:sz w:val="21"/>
          <w:szCs w:val="21"/>
          <w:rPrChange w:id="257" w:author="shardul negi" w:date="2018-11-12T22:37:00Z">
            <w:rPr>
              <w:del w:id="258" w:author="shardul negi" w:date="2018-11-12T22:36:00Z"/>
              <w:rFonts w:cstheme="minorHAnsi"/>
              <w:iCs/>
              <w:color w:val="000000"/>
              <w:sz w:val="21"/>
              <w:szCs w:val="21"/>
            </w:rPr>
          </w:rPrChange>
        </w:rPr>
      </w:pPr>
    </w:p>
    <w:p w:rsidR="00F43ADB" w:rsidRPr="009F38DB" w:rsidDel="009F38DB" w:rsidRDefault="00F43ADB" w:rsidP="001C2C64">
      <w:pPr>
        <w:rPr>
          <w:del w:id="259" w:author="shardul negi" w:date="2018-11-12T22:36:00Z"/>
          <w:rFonts w:cstheme="minorHAnsi"/>
          <w:bCs/>
          <w:color w:val="000000"/>
          <w:sz w:val="21"/>
          <w:szCs w:val="21"/>
          <w:rPrChange w:id="260" w:author="shardul negi" w:date="2018-11-12T22:37:00Z">
            <w:rPr>
              <w:del w:id="261" w:author="shardul negi" w:date="2018-11-12T22:36:00Z"/>
              <w:rFonts w:cstheme="minorHAnsi"/>
              <w:iCs/>
              <w:color w:val="000000"/>
              <w:sz w:val="21"/>
              <w:szCs w:val="21"/>
            </w:rPr>
          </w:rPrChange>
        </w:rPr>
      </w:pPr>
    </w:p>
    <w:p w:rsidR="001C2C64" w:rsidRPr="009F38DB" w:rsidDel="009F38DB" w:rsidRDefault="001C2C64" w:rsidP="001C2C64">
      <w:pPr>
        <w:rPr>
          <w:del w:id="262" w:author="shardul negi" w:date="2018-11-12T22:36:00Z"/>
          <w:rFonts w:cstheme="minorHAnsi"/>
          <w:bCs/>
          <w:color w:val="000000"/>
          <w:sz w:val="21"/>
          <w:szCs w:val="21"/>
          <w:rPrChange w:id="263" w:author="shardul negi" w:date="2018-11-12T22:37:00Z">
            <w:rPr>
              <w:del w:id="264" w:author="shardul negi" w:date="2018-11-12T22:36:00Z"/>
              <w:rFonts w:cstheme="minorHAnsi"/>
              <w:iCs/>
              <w:color w:val="000000"/>
              <w:sz w:val="21"/>
              <w:szCs w:val="21"/>
            </w:rPr>
          </w:rPrChange>
        </w:rPr>
      </w:pPr>
    </w:p>
    <w:p w:rsidR="008724F2" w:rsidRPr="009F38DB" w:rsidDel="009F38DB" w:rsidRDefault="008724F2" w:rsidP="001C2C64">
      <w:pPr>
        <w:rPr>
          <w:del w:id="265" w:author="shardul negi" w:date="2018-11-12T22:36:00Z"/>
          <w:rFonts w:cstheme="minorHAnsi"/>
          <w:bCs/>
          <w:color w:val="000000"/>
          <w:sz w:val="21"/>
          <w:szCs w:val="21"/>
          <w:rPrChange w:id="266" w:author="shardul negi" w:date="2018-11-12T22:37:00Z">
            <w:rPr>
              <w:del w:id="267" w:author="shardul negi" w:date="2018-11-12T22:36:00Z"/>
              <w:rFonts w:cstheme="minorHAnsi"/>
              <w:iCs/>
              <w:color w:val="000000"/>
              <w:sz w:val="21"/>
              <w:szCs w:val="21"/>
            </w:rPr>
          </w:rPrChange>
        </w:rPr>
      </w:pPr>
    </w:p>
    <w:p w:rsidR="008724F2" w:rsidRPr="009F38DB" w:rsidRDefault="004F7188" w:rsidP="001C2C64">
      <w:pPr>
        <w:rPr>
          <w:ins w:id="268" w:author="shardul negi" w:date="2018-10-22T04:17:00Z"/>
          <w:rFonts w:cstheme="minorHAnsi"/>
          <w:bCs/>
          <w:color w:val="000000"/>
          <w:sz w:val="28"/>
          <w:szCs w:val="28"/>
          <w:rPrChange w:id="269" w:author="shardul negi" w:date="2018-11-12T22:37:00Z">
            <w:rPr>
              <w:ins w:id="270" w:author="shardul negi" w:date="2018-10-22T04:17:00Z"/>
              <w:rFonts w:cstheme="minorHAnsi"/>
              <w:b/>
              <w:iCs/>
              <w:color w:val="000000"/>
              <w:sz w:val="28"/>
              <w:szCs w:val="28"/>
            </w:rPr>
          </w:rPrChange>
        </w:rPr>
      </w:pPr>
      <w:del w:id="271" w:author="shardul negi" w:date="2018-11-12T22:36:00Z">
        <w:r w:rsidRPr="009F38DB" w:rsidDel="009F38DB">
          <w:rPr>
            <w:rFonts w:cstheme="minorHAnsi"/>
            <w:bCs/>
            <w:color w:val="000000"/>
            <w:sz w:val="28"/>
            <w:szCs w:val="28"/>
            <w:rPrChange w:id="272" w:author="shardul negi" w:date="2018-11-12T22:37:00Z">
              <w:rPr>
                <w:rFonts w:cstheme="minorHAnsi"/>
                <w:b/>
                <w:iCs/>
                <w:color w:val="000000"/>
                <w:sz w:val="28"/>
                <w:szCs w:val="28"/>
              </w:rPr>
            </w:rPrChange>
          </w:rPr>
          <w:tab/>
        </w:r>
        <w:r w:rsidRPr="009F38DB" w:rsidDel="009F38DB">
          <w:rPr>
            <w:rFonts w:cstheme="minorHAnsi"/>
            <w:bCs/>
            <w:color w:val="000000"/>
            <w:sz w:val="28"/>
            <w:szCs w:val="28"/>
            <w:rPrChange w:id="273" w:author="shardul negi" w:date="2018-11-12T22:37:00Z">
              <w:rPr>
                <w:rFonts w:cstheme="minorHAnsi"/>
                <w:b/>
                <w:iCs/>
                <w:color w:val="000000"/>
                <w:sz w:val="28"/>
                <w:szCs w:val="28"/>
              </w:rPr>
            </w:rPrChange>
          </w:rPr>
          <w:tab/>
        </w:r>
      </w:del>
    </w:p>
    <w:p w:rsidR="008724F2" w:rsidRDefault="008724F2" w:rsidP="001C2C64">
      <w:pPr>
        <w:rPr>
          <w:ins w:id="274" w:author="shardul negi" w:date="2018-10-22T04:17:00Z"/>
          <w:rFonts w:cstheme="minorHAnsi"/>
          <w:b/>
          <w:iCs/>
          <w:color w:val="000000"/>
          <w:sz w:val="28"/>
          <w:szCs w:val="28"/>
        </w:rPr>
      </w:pPr>
    </w:p>
    <w:p w:rsidR="00D5281B" w:rsidRDefault="00664D8C" w:rsidP="00A340FD">
      <w:pPr>
        <w:ind w:left="2880" w:firstLine="720"/>
        <w:rPr>
          <w:ins w:id="275" w:author="shardul negi" w:date="2018-11-12T22:41:00Z"/>
          <w:rFonts w:cstheme="minorHAnsi"/>
          <w:b/>
          <w:iCs/>
          <w:color w:val="000000"/>
          <w:sz w:val="28"/>
          <w:szCs w:val="28"/>
          <w:u w:val="single"/>
        </w:rPr>
        <w:pPrChange w:id="276" w:author="shardul negi" w:date="2018-11-12T22:43:00Z">
          <w:pPr/>
        </w:pPrChange>
      </w:pPr>
      <w:ins w:id="277" w:author="shardul negi" w:date="2018-11-12T22:40:00Z">
        <w:r>
          <w:rPr>
            <w:rFonts w:cstheme="minorHAnsi"/>
            <w:b/>
            <w:iCs/>
            <w:color w:val="000000"/>
            <w:sz w:val="28"/>
            <w:szCs w:val="28"/>
            <w:u w:val="single"/>
          </w:rPr>
          <w:t>Unit Test</w:t>
        </w:r>
      </w:ins>
    </w:p>
    <w:p w:rsidR="00D5281B" w:rsidRDefault="00D5281B" w:rsidP="00664D8C">
      <w:pPr>
        <w:ind w:left="2160" w:firstLine="720"/>
        <w:rPr>
          <w:ins w:id="278" w:author="shardul negi" w:date="2018-11-12T22:41:00Z"/>
          <w:rFonts w:cstheme="minorHAnsi"/>
          <w:b/>
          <w:iCs/>
          <w:color w:val="000000"/>
          <w:sz w:val="28"/>
          <w:szCs w:val="28"/>
          <w:u w:val="single"/>
        </w:rPr>
        <w:pPrChange w:id="279" w:author="shardul negi" w:date="2018-11-12T22:40:00Z">
          <w:pPr/>
        </w:pPrChange>
      </w:pPr>
    </w:p>
    <w:p w:rsidR="00D5281B" w:rsidRDefault="00D5281B" w:rsidP="00721B40">
      <w:pPr>
        <w:rPr>
          <w:ins w:id="280" w:author="shardul negi" w:date="2018-11-12T22:41:00Z"/>
          <w:rFonts w:cstheme="minorHAnsi"/>
          <w:b/>
          <w:iCs/>
          <w:color w:val="000000"/>
          <w:sz w:val="28"/>
          <w:szCs w:val="28"/>
          <w:u w:val="single"/>
        </w:rPr>
        <w:pPrChange w:id="281" w:author="shardul negi" w:date="2018-11-12T22:42:00Z">
          <w:pPr/>
        </w:pPrChange>
      </w:pPr>
    </w:p>
    <w:p w:rsidR="00D5281B" w:rsidRDefault="00D5281B" w:rsidP="00664D8C">
      <w:pPr>
        <w:ind w:left="2160" w:firstLine="720"/>
        <w:rPr>
          <w:ins w:id="282" w:author="shardul negi" w:date="2018-11-12T22:41:00Z"/>
          <w:rFonts w:cstheme="minorHAnsi"/>
          <w:b/>
          <w:iCs/>
          <w:color w:val="000000"/>
          <w:sz w:val="28"/>
          <w:szCs w:val="28"/>
          <w:u w:val="single"/>
        </w:rPr>
        <w:pPrChange w:id="283" w:author="shardul negi" w:date="2018-11-12T22:40:00Z">
          <w:pPr/>
        </w:pPrChange>
      </w:pPr>
      <w:ins w:id="284" w:author="shardul negi" w:date="2018-11-12T22:41:00Z">
        <w:r>
          <w:rPr>
            <w:noProof/>
            <w:lang w:bidi="hi-IN"/>
          </w:rPr>
          <w:drawing>
            <wp:inline distT="0" distB="0" distL="0" distR="0" wp14:anchorId="0A42E531" wp14:editId="0A0D4096">
              <wp:extent cx="5943600" cy="33312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1210"/>
                      </a:xfrm>
                      <a:prstGeom prst="rect">
                        <a:avLst/>
                      </a:prstGeom>
                    </pic:spPr>
                  </pic:pic>
                </a:graphicData>
              </a:graphic>
            </wp:inline>
          </w:drawing>
        </w:r>
      </w:ins>
    </w:p>
    <w:p w:rsidR="00D5281B" w:rsidRDefault="00D5281B" w:rsidP="00664D8C">
      <w:pPr>
        <w:ind w:left="2160" w:firstLine="720"/>
        <w:rPr>
          <w:ins w:id="285" w:author="shardul negi" w:date="2018-11-12T22:41:00Z"/>
          <w:rFonts w:cstheme="minorHAnsi"/>
          <w:b/>
          <w:iCs/>
          <w:color w:val="000000"/>
          <w:sz w:val="28"/>
          <w:szCs w:val="28"/>
          <w:u w:val="single"/>
        </w:rPr>
        <w:pPrChange w:id="286" w:author="shardul negi" w:date="2018-11-12T22:40:00Z">
          <w:pPr/>
        </w:pPrChange>
      </w:pPr>
    </w:p>
    <w:p w:rsidR="00A340FD" w:rsidRDefault="00D5281B" w:rsidP="00664D8C">
      <w:pPr>
        <w:ind w:left="2160" w:firstLine="720"/>
        <w:rPr>
          <w:ins w:id="287" w:author="shardul negi" w:date="2018-11-12T22:43:00Z"/>
          <w:rFonts w:cstheme="minorHAnsi"/>
          <w:bCs/>
          <w:iCs/>
          <w:color w:val="000000"/>
        </w:rPr>
        <w:pPrChange w:id="288" w:author="shardul negi" w:date="2018-11-12T22:40:00Z">
          <w:pPr/>
        </w:pPrChange>
      </w:pPr>
      <w:ins w:id="289" w:author="shardul negi" w:date="2018-11-12T22:41:00Z">
        <w:r w:rsidRPr="00721B40">
          <w:rPr>
            <w:rFonts w:cstheme="minorHAnsi"/>
            <w:bCs/>
            <w:iCs/>
            <w:color w:val="000000"/>
            <w:rPrChange w:id="290" w:author="shardul negi" w:date="2018-11-12T22:42:00Z">
              <w:rPr>
                <w:rFonts w:cstheme="minorHAnsi"/>
                <w:bCs/>
                <w:iCs/>
                <w:color w:val="000000"/>
                <w:sz w:val="28"/>
                <w:szCs w:val="28"/>
              </w:rPr>
            </w:rPrChange>
          </w:rPr>
          <w:t xml:space="preserve">All the </w:t>
        </w:r>
        <w:proofErr w:type="spellStart"/>
        <w:r w:rsidRPr="00721B40">
          <w:rPr>
            <w:rFonts w:cstheme="minorHAnsi"/>
            <w:bCs/>
            <w:iCs/>
            <w:color w:val="000000"/>
            <w:rPrChange w:id="291" w:author="shardul negi" w:date="2018-11-12T22:42:00Z">
              <w:rPr>
                <w:rFonts w:cstheme="minorHAnsi"/>
                <w:bCs/>
                <w:iCs/>
                <w:color w:val="000000"/>
                <w:sz w:val="28"/>
                <w:szCs w:val="28"/>
              </w:rPr>
            </w:rPrChange>
          </w:rPr>
          <w:t>Jnunit</w:t>
        </w:r>
        <w:proofErr w:type="spellEnd"/>
        <w:r w:rsidRPr="00721B40">
          <w:rPr>
            <w:rFonts w:cstheme="minorHAnsi"/>
            <w:bCs/>
            <w:iCs/>
            <w:color w:val="000000"/>
            <w:rPrChange w:id="292" w:author="shardul negi" w:date="2018-11-12T22:42:00Z">
              <w:rPr>
                <w:rFonts w:cstheme="minorHAnsi"/>
                <w:bCs/>
                <w:iCs/>
                <w:color w:val="000000"/>
                <w:sz w:val="28"/>
                <w:szCs w:val="28"/>
              </w:rPr>
            </w:rPrChange>
          </w:rPr>
          <w:t xml:space="preserve"> test passed. One change has been made to the </w:t>
        </w:r>
      </w:ins>
      <w:proofErr w:type="spellStart"/>
      <w:ins w:id="293" w:author="shardul negi" w:date="2018-11-12T22:42:00Z">
        <w:r w:rsidR="00721B40" w:rsidRPr="00721B40">
          <w:rPr>
            <w:rFonts w:cstheme="minorHAnsi"/>
            <w:bCs/>
            <w:iCs/>
            <w:color w:val="000000"/>
            <w:rPrChange w:id="294" w:author="shardul negi" w:date="2018-11-12T22:42:00Z">
              <w:rPr>
                <w:rFonts w:cstheme="minorHAnsi"/>
                <w:bCs/>
                <w:iCs/>
                <w:color w:val="000000"/>
                <w:sz w:val="28"/>
                <w:szCs w:val="28"/>
              </w:rPr>
            </w:rPrChange>
          </w:rPr>
          <w:t>e</w:t>
        </w:r>
      </w:ins>
      <w:ins w:id="295" w:author="shardul negi" w:date="2018-11-12T22:41:00Z">
        <w:r w:rsidRPr="00721B40">
          <w:rPr>
            <w:rFonts w:cstheme="minorHAnsi"/>
            <w:bCs/>
            <w:iCs/>
            <w:color w:val="000000"/>
            <w:rPrChange w:id="296" w:author="shardul negi" w:date="2018-11-12T22:42:00Z">
              <w:rPr>
                <w:rFonts w:cstheme="minorHAnsi"/>
                <w:bCs/>
                <w:iCs/>
                <w:color w:val="000000"/>
                <w:sz w:val="28"/>
                <w:szCs w:val="28"/>
              </w:rPr>
            </w:rPrChange>
          </w:rPr>
          <w:t>Queue</w:t>
        </w:r>
        <w:proofErr w:type="spellEnd"/>
        <w:r w:rsidRPr="00721B40">
          <w:rPr>
            <w:rFonts w:cstheme="minorHAnsi"/>
            <w:bCs/>
            <w:iCs/>
            <w:color w:val="000000"/>
            <w:rPrChange w:id="297" w:author="shardul negi" w:date="2018-11-12T22:42:00Z">
              <w:rPr>
                <w:rFonts w:cstheme="minorHAnsi"/>
                <w:bCs/>
                <w:iCs/>
                <w:color w:val="000000"/>
                <w:sz w:val="28"/>
                <w:szCs w:val="28"/>
              </w:rPr>
            </w:rPrChange>
          </w:rPr>
          <w:t xml:space="preserve"> and </w:t>
        </w:r>
        <w:proofErr w:type="spellStart"/>
        <w:r w:rsidRPr="00721B40">
          <w:rPr>
            <w:rFonts w:cstheme="minorHAnsi"/>
            <w:bCs/>
            <w:iCs/>
            <w:color w:val="000000"/>
            <w:rPrChange w:id="298" w:author="shardul negi" w:date="2018-11-12T22:42:00Z">
              <w:rPr>
                <w:rFonts w:cstheme="minorHAnsi"/>
                <w:bCs/>
                <w:iCs/>
                <w:color w:val="000000"/>
                <w:sz w:val="28"/>
                <w:szCs w:val="28"/>
              </w:rPr>
            </w:rPrChange>
          </w:rPr>
          <w:t>Dequeue</w:t>
        </w:r>
        <w:proofErr w:type="spellEnd"/>
        <w:r w:rsidRPr="00721B40">
          <w:rPr>
            <w:rFonts w:cstheme="minorHAnsi"/>
            <w:bCs/>
            <w:iCs/>
            <w:color w:val="000000"/>
            <w:rPrChange w:id="299" w:author="shardul negi" w:date="2018-11-12T22:42:00Z">
              <w:rPr>
                <w:rFonts w:cstheme="minorHAnsi"/>
                <w:bCs/>
                <w:iCs/>
                <w:color w:val="000000"/>
                <w:sz w:val="28"/>
                <w:szCs w:val="28"/>
              </w:rPr>
            </w:rPrChange>
          </w:rPr>
          <w:t xml:space="preserve"> given by the professor.</w:t>
        </w:r>
      </w:ins>
    </w:p>
    <w:p w:rsidR="00A340FD" w:rsidRDefault="00A340FD" w:rsidP="00664D8C">
      <w:pPr>
        <w:ind w:left="2160" w:firstLine="720"/>
        <w:rPr>
          <w:ins w:id="300" w:author="shardul negi" w:date="2018-11-12T22:43:00Z"/>
          <w:rFonts w:cstheme="minorHAnsi"/>
          <w:bCs/>
          <w:iCs/>
          <w:color w:val="000000"/>
        </w:rPr>
        <w:pPrChange w:id="301" w:author="shardul negi" w:date="2018-11-12T22:40:00Z">
          <w:pPr/>
        </w:pPrChange>
      </w:pPr>
    </w:p>
    <w:p w:rsidR="0078131F" w:rsidRDefault="00D5281B" w:rsidP="00167822">
      <w:pPr>
        <w:pStyle w:val="NoSpacing"/>
        <w:ind w:firstLine="720"/>
        <w:rPr>
          <w:ins w:id="302" w:author="shardul negi" w:date="2018-11-12T22:44:00Z"/>
          <w:b/>
          <w:u w:val="single"/>
        </w:rPr>
        <w:pPrChange w:id="303" w:author="shardul negi" w:date="2018-11-12T22:44:00Z">
          <w:pPr/>
        </w:pPrChange>
      </w:pPr>
      <w:bookmarkStart w:id="304" w:name="_GoBack"/>
      <w:ins w:id="305" w:author="shardul negi" w:date="2018-11-12T22:41:00Z">
        <w:r w:rsidRPr="00721B40">
          <w:rPr>
            <w:bCs/>
            <w:rPrChange w:id="306" w:author="shardul negi" w:date="2018-11-12T22:42:00Z">
              <w:rPr>
                <w:rFonts w:cstheme="minorHAnsi"/>
                <w:bCs/>
                <w:iCs/>
                <w:color w:val="000000"/>
                <w:sz w:val="28"/>
                <w:szCs w:val="28"/>
              </w:rPr>
            </w:rPrChange>
          </w:rPr>
          <w:t xml:space="preserve"> </w:t>
        </w:r>
      </w:ins>
      <w:ins w:id="307" w:author="shardul negi" w:date="2018-11-12T22:43:00Z">
        <w:r w:rsidR="00AD61AA">
          <w:rPr>
            <w:bCs/>
          </w:rPr>
          <w:t xml:space="preserve">                                     </w:t>
        </w:r>
        <w:r w:rsidR="00AD61AA" w:rsidRPr="0078131F">
          <w:rPr>
            <w:b/>
            <w:u w:val="single"/>
            <w:rPrChange w:id="308" w:author="shardul negi" w:date="2018-11-12T22:43:00Z">
              <w:rPr>
                <w:bCs/>
              </w:rPr>
            </w:rPrChange>
          </w:rPr>
          <w:t>Conclusion</w:t>
        </w:r>
      </w:ins>
      <w:bookmarkEnd w:id="304"/>
    </w:p>
    <w:p w:rsidR="0078131F" w:rsidRDefault="0078131F" w:rsidP="00A340FD">
      <w:pPr>
        <w:pStyle w:val="NoSpacing"/>
        <w:rPr>
          <w:ins w:id="309" w:author="shardul negi" w:date="2018-11-12T22:44:00Z"/>
          <w:b/>
          <w:u w:val="single"/>
        </w:rPr>
        <w:pPrChange w:id="310" w:author="shardul negi" w:date="2018-11-12T22:43:00Z">
          <w:pPr/>
        </w:pPrChange>
      </w:pPr>
    </w:p>
    <w:p w:rsidR="0078131F" w:rsidRDefault="0078131F" w:rsidP="00A340FD">
      <w:pPr>
        <w:pStyle w:val="NoSpacing"/>
        <w:rPr>
          <w:ins w:id="311" w:author="shardul negi" w:date="2018-11-12T22:44:00Z"/>
          <w:b/>
          <w:u w:val="single"/>
        </w:rPr>
        <w:pPrChange w:id="312" w:author="shardul negi" w:date="2018-11-12T22:43:00Z">
          <w:pPr/>
        </w:pPrChange>
      </w:pPr>
    </w:p>
    <w:p w:rsidR="001C2C64" w:rsidRPr="0078131F" w:rsidDel="00664D8C" w:rsidRDefault="0078131F" w:rsidP="00A340FD">
      <w:pPr>
        <w:pStyle w:val="NoSpacing"/>
        <w:rPr>
          <w:del w:id="313" w:author="shardul negi" w:date="2018-11-12T22:40:00Z"/>
          <w:bCs/>
          <w:rPrChange w:id="314" w:author="shardul negi" w:date="2018-11-12T22:44:00Z">
            <w:rPr>
              <w:del w:id="315" w:author="shardul negi" w:date="2018-11-12T22:40:00Z"/>
              <w:rFonts w:cstheme="minorHAnsi"/>
              <w:b/>
              <w:iCs/>
              <w:color w:val="000000"/>
              <w:sz w:val="28"/>
              <w:szCs w:val="28"/>
              <w:u w:val="single"/>
            </w:rPr>
          </w:rPrChange>
        </w:rPr>
        <w:pPrChange w:id="316" w:author="shardul negi" w:date="2018-11-12T22:43:00Z">
          <w:pPr/>
        </w:pPrChange>
      </w:pPr>
      <w:ins w:id="317" w:author="shardul negi" w:date="2018-11-12T22:44:00Z">
        <w:r w:rsidRPr="0078131F">
          <w:rPr>
            <w:bCs/>
            <w:rPrChange w:id="318" w:author="shardul negi" w:date="2018-11-12T22:44:00Z">
              <w:rPr>
                <w:b/>
                <w:u w:val="single"/>
              </w:rPr>
            </w:rPrChange>
          </w:rPr>
          <w:t xml:space="preserve">The relation has been derived and mapped with respect to insert and deletion of the tree. </w:t>
        </w:r>
      </w:ins>
      <w:del w:id="319" w:author="shardul negi" w:date="2018-11-12T22:40:00Z">
        <w:r w:rsidR="001C2C64" w:rsidRPr="0078131F" w:rsidDel="00664D8C">
          <w:rPr>
            <w:bCs/>
            <w:rPrChange w:id="320" w:author="shardul negi" w:date="2018-11-12T22:44:00Z">
              <w:rPr>
                <w:rFonts w:cstheme="minorHAnsi"/>
                <w:b/>
                <w:iCs/>
                <w:color w:val="000000"/>
                <w:sz w:val="28"/>
                <w:szCs w:val="28"/>
                <w:u w:val="single"/>
              </w:rPr>
            </w:rPrChange>
          </w:rPr>
          <w:delText>Conclusions</w:delText>
        </w:r>
      </w:del>
    </w:p>
    <w:p w:rsidR="001C2C64" w:rsidRPr="0078131F" w:rsidDel="00664D8C" w:rsidRDefault="001C2C64" w:rsidP="00A340FD">
      <w:pPr>
        <w:pStyle w:val="NoSpacing"/>
        <w:rPr>
          <w:del w:id="321" w:author="shardul negi" w:date="2018-11-12T22:40:00Z"/>
          <w:b/>
          <w:sz w:val="21"/>
          <w:szCs w:val="21"/>
          <w:u w:val="single"/>
          <w:rPrChange w:id="322" w:author="shardul negi" w:date="2018-11-12T22:43:00Z">
            <w:rPr>
              <w:del w:id="323" w:author="shardul negi" w:date="2018-11-12T22:40:00Z"/>
              <w:sz w:val="21"/>
              <w:szCs w:val="21"/>
            </w:rPr>
          </w:rPrChange>
        </w:rPr>
        <w:pPrChange w:id="324" w:author="shardul negi" w:date="2018-11-12T22:43:00Z">
          <w:pPr/>
        </w:pPrChange>
      </w:pPr>
    </w:p>
    <w:p w:rsidR="001C2C64" w:rsidRPr="0078131F" w:rsidDel="00F43ADB" w:rsidRDefault="001C2C64" w:rsidP="00A340FD">
      <w:pPr>
        <w:pStyle w:val="NoSpacing"/>
        <w:rPr>
          <w:del w:id="325" w:author="shardul negi" w:date="2018-10-22T04:06:00Z"/>
          <w:b/>
          <w:u w:val="single"/>
          <w:rPrChange w:id="326" w:author="shardul negi" w:date="2018-11-12T22:43:00Z">
            <w:rPr>
              <w:del w:id="327" w:author="shardul negi" w:date="2018-10-22T04:06:00Z"/>
            </w:rPr>
          </w:rPrChange>
        </w:rPr>
        <w:pPrChange w:id="328" w:author="shardul negi" w:date="2018-11-12T22:43:00Z">
          <w:pPr/>
        </w:pPrChange>
      </w:pPr>
      <w:del w:id="329" w:author="shardul negi" w:date="2018-10-22T04:06:00Z">
        <w:r w:rsidRPr="0078131F" w:rsidDel="00F43ADB">
          <w:rPr>
            <w:b/>
            <w:u w:val="single"/>
            <w:rPrChange w:id="330" w:author="shardul negi" w:date="2018-11-12T22:43:00Z">
              <w:rPr/>
            </w:rPrChange>
          </w:rPr>
          <w:delText>1: Relation between d, n and l where d is distance travelled, n is number of steps and l is steps taken of same length</w:delText>
        </w:r>
      </w:del>
    </w:p>
    <w:p w:rsidR="006202B4" w:rsidRPr="0078131F" w:rsidDel="00F43ADB" w:rsidRDefault="00D9233A" w:rsidP="00A340FD">
      <w:pPr>
        <w:pStyle w:val="NoSpacing"/>
        <w:rPr>
          <w:del w:id="331" w:author="shardul negi" w:date="2018-10-22T04:06:00Z"/>
          <w:b/>
          <w:u w:val="single"/>
          <w:rPrChange w:id="332" w:author="shardul negi" w:date="2018-11-12T22:43:00Z">
            <w:rPr>
              <w:del w:id="333" w:author="shardul negi" w:date="2018-10-22T04:06:00Z"/>
            </w:rPr>
          </w:rPrChange>
        </w:rPr>
        <w:pPrChange w:id="334" w:author="shardul negi" w:date="2018-11-12T22:43:00Z">
          <w:pPr/>
        </w:pPrChange>
      </w:pPr>
      <w:del w:id="335" w:author="shardul negi" w:date="2018-10-22T04:06:00Z">
        <w:r w:rsidRPr="0078131F" w:rsidDel="00F43ADB">
          <w:rPr>
            <w:b/>
            <w:u w:val="single"/>
            <w:rPrChange w:id="336" w:author="shardul negi" w:date="2018-11-12T22:43:00Z">
              <w:rPr/>
            </w:rPrChange>
          </w:rPr>
          <w:tab/>
          <w:delText xml:space="preserve">Inference: While the variable is l is constant for the derivation of the </w:delText>
        </w:r>
        <w:r w:rsidR="006202B4" w:rsidRPr="0078131F" w:rsidDel="00F43ADB">
          <w:rPr>
            <w:b/>
            <w:u w:val="single"/>
            <w:rPrChange w:id="337" w:author="shardul negi" w:date="2018-11-12T22:43:00Z">
              <w:rPr/>
            </w:rPrChange>
          </w:rPr>
          <w:delText xml:space="preserve">relation. The distance and number of steps vary gradually in relation. </w:delText>
        </w:r>
      </w:del>
    </w:p>
    <w:p w:rsidR="006202B4" w:rsidRPr="0078131F" w:rsidDel="00F43ADB" w:rsidRDefault="006202B4" w:rsidP="00A340FD">
      <w:pPr>
        <w:pStyle w:val="NoSpacing"/>
        <w:rPr>
          <w:del w:id="338" w:author="shardul negi" w:date="2018-10-22T04:06:00Z"/>
          <w:b/>
          <w:u w:val="single"/>
          <w:rPrChange w:id="339" w:author="shardul negi" w:date="2018-11-12T22:43:00Z">
            <w:rPr>
              <w:del w:id="340" w:author="shardul negi" w:date="2018-10-22T04:06:00Z"/>
            </w:rPr>
          </w:rPrChange>
        </w:rPr>
        <w:pPrChange w:id="341" w:author="shardul negi" w:date="2018-11-12T22:43:00Z">
          <w:pPr/>
        </w:pPrChange>
      </w:pPr>
    </w:p>
    <w:p w:rsidR="006202B4" w:rsidRPr="0078131F" w:rsidDel="00F43ADB" w:rsidRDefault="006202B4" w:rsidP="00A340FD">
      <w:pPr>
        <w:pStyle w:val="NoSpacing"/>
        <w:rPr>
          <w:del w:id="342" w:author="shardul negi" w:date="2018-10-22T04:06:00Z"/>
          <w:b/>
          <w:u w:val="single"/>
          <w:rPrChange w:id="343" w:author="shardul negi" w:date="2018-11-12T22:43:00Z">
            <w:rPr>
              <w:del w:id="344" w:author="shardul negi" w:date="2018-10-22T04:06:00Z"/>
            </w:rPr>
          </w:rPrChange>
        </w:rPr>
        <w:pPrChange w:id="345" w:author="shardul negi" w:date="2018-11-12T22:43:00Z">
          <w:pPr/>
        </w:pPrChange>
      </w:pPr>
      <w:del w:id="346" w:author="shardul negi" w:date="2018-10-22T04:06:00Z">
        <w:r w:rsidRPr="0078131F" w:rsidDel="00F43ADB">
          <w:rPr>
            <w:b/>
            <w:u w:val="single"/>
            <w:rPrChange w:id="347" w:author="shardul negi" w:date="2018-11-12T22:43:00Z">
              <w:rPr/>
            </w:rPrChange>
          </w:rPr>
          <w:delText>Using log of the steps with base 2</w:delText>
        </w:r>
        <w:r w:rsidR="001033CC" w:rsidRPr="0078131F" w:rsidDel="00F43ADB">
          <w:rPr>
            <w:b/>
            <w:u w:val="single"/>
            <w:rPrChange w:id="348" w:author="shardul negi" w:date="2018-11-12T22:43:00Z">
              <w:rPr/>
            </w:rPrChange>
          </w:rPr>
          <w:delText xml:space="preserve"> and the number of steps increase in multiples of 2 </w:delText>
        </w:r>
        <w:r w:rsidRPr="0078131F" w:rsidDel="00F43ADB">
          <w:rPr>
            <w:b/>
            <w:u w:val="single"/>
            <w:rPrChange w:id="349" w:author="shardul negi" w:date="2018-11-12T22:43:00Z">
              <w:rPr/>
            </w:rPrChange>
          </w:rPr>
          <w:delText xml:space="preserve"> </w:delText>
        </w:r>
      </w:del>
    </w:p>
    <w:p w:rsidR="006202B4" w:rsidRPr="0078131F" w:rsidDel="00F43ADB" w:rsidRDefault="006202B4" w:rsidP="00A340FD">
      <w:pPr>
        <w:pStyle w:val="NoSpacing"/>
        <w:rPr>
          <w:del w:id="350" w:author="shardul negi" w:date="2018-10-22T04:06:00Z"/>
          <w:b/>
          <w:sz w:val="21"/>
          <w:szCs w:val="21"/>
          <w:u w:val="single"/>
          <w:rPrChange w:id="351" w:author="shardul negi" w:date="2018-11-12T22:43:00Z">
            <w:rPr>
              <w:del w:id="352" w:author="shardul negi" w:date="2018-10-22T04:06:00Z"/>
              <w:sz w:val="21"/>
              <w:szCs w:val="21"/>
            </w:rPr>
          </w:rPrChange>
        </w:rPr>
        <w:pPrChange w:id="353" w:author="shardul negi" w:date="2018-11-12T22:43:00Z">
          <w:pPr/>
        </w:pPrChange>
      </w:pPr>
    </w:p>
    <w:p w:rsidR="006202B4" w:rsidRPr="0078131F" w:rsidDel="00F43ADB" w:rsidRDefault="006202B4" w:rsidP="00A340FD">
      <w:pPr>
        <w:pStyle w:val="NoSpacing"/>
        <w:rPr>
          <w:del w:id="354" w:author="shardul negi" w:date="2018-10-22T04:06:00Z"/>
          <w:b/>
          <w:sz w:val="21"/>
          <w:szCs w:val="21"/>
          <w:u w:val="single"/>
          <w:rPrChange w:id="355" w:author="shardul negi" w:date="2018-11-12T22:43:00Z">
            <w:rPr>
              <w:del w:id="356" w:author="shardul negi" w:date="2018-10-22T04:06:00Z"/>
              <w:sz w:val="21"/>
              <w:szCs w:val="21"/>
            </w:rPr>
          </w:rPrChange>
        </w:rPr>
        <w:pPrChange w:id="357" w:author="shardul negi" w:date="2018-11-12T22:43:00Z">
          <w:pPr/>
        </w:pPrChange>
      </w:pPr>
      <w:del w:id="358" w:author="shardul negi" w:date="2018-10-22T04:06:00Z">
        <w:r w:rsidRPr="0078131F" w:rsidDel="00F43ADB">
          <w:rPr>
            <w:b/>
            <w:noProof/>
            <w:u w:val="single"/>
            <w:lang w:bidi="hi-IN"/>
            <w:rPrChange w:id="359" w:author="shardul negi" w:date="2018-11-12T22:43:00Z">
              <w:rPr>
                <w:noProof/>
                <w:lang w:bidi="hi-IN"/>
              </w:rPr>
            </w:rPrChange>
          </w:rPr>
          <w:drawing>
            <wp:inline distT="0" distB="0" distL="0" distR="0" wp14:anchorId="0456AE67" wp14:editId="0C6D4A23">
              <wp:extent cx="5943600" cy="221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12340"/>
                      </a:xfrm>
                      <a:prstGeom prst="rect">
                        <a:avLst/>
                      </a:prstGeom>
                    </pic:spPr>
                  </pic:pic>
                </a:graphicData>
              </a:graphic>
            </wp:inline>
          </w:drawing>
        </w:r>
      </w:del>
    </w:p>
    <w:p w:rsidR="006202B4" w:rsidRPr="0078131F" w:rsidDel="00F43ADB" w:rsidRDefault="006202B4" w:rsidP="00A340FD">
      <w:pPr>
        <w:pStyle w:val="NoSpacing"/>
        <w:rPr>
          <w:del w:id="360" w:author="shardul negi" w:date="2018-10-22T04:06:00Z"/>
          <w:b/>
          <w:u w:val="single"/>
          <w:rPrChange w:id="361" w:author="shardul negi" w:date="2018-11-12T22:43:00Z">
            <w:rPr>
              <w:del w:id="362" w:author="shardul negi" w:date="2018-10-22T04:06:00Z"/>
            </w:rPr>
          </w:rPrChange>
        </w:rPr>
        <w:pPrChange w:id="363" w:author="shardul negi" w:date="2018-11-12T22:43:00Z">
          <w:pPr/>
        </w:pPrChange>
      </w:pPr>
      <w:del w:id="364" w:author="shardul negi" w:date="2018-10-22T04:06:00Z">
        <w:r w:rsidRPr="0078131F" w:rsidDel="00F43ADB">
          <w:rPr>
            <w:b/>
            <w:u w:val="single"/>
            <w:rPrChange w:id="365" w:author="shardul negi" w:date="2018-11-12T22:43:00Z">
              <w:rPr/>
            </w:rPrChange>
          </w:rPr>
          <w:delText>Where blue bars are demonstrating log of steps and the orange line determines the gradient with respect to the number of steps taken by the drunk man. There is a steep rise in the relation and the distance increases tremendously once the number of steps increases.</w:delText>
        </w:r>
      </w:del>
    </w:p>
    <w:p w:rsidR="00231EC3" w:rsidRPr="0078131F" w:rsidDel="00F43ADB" w:rsidRDefault="00231EC3" w:rsidP="00A340FD">
      <w:pPr>
        <w:pStyle w:val="NoSpacing"/>
        <w:rPr>
          <w:del w:id="366" w:author="shardul negi" w:date="2018-10-22T04:06:00Z"/>
          <w:b/>
          <w:sz w:val="21"/>
          <w:szCs w:val="21"/>
          <w:u w:val="single"/>
          <w:rPrChange w:id="367" w:author="shardul negi" w:date="2018-11-12T22:43:00Z">
            <w:rPr>
              <w:del w:id="368" w:author="shardul negi" w:date="2018-10-22T04:06:00Z"/>
              <w:sz w:val="21"/>
              <w:szCs w:val="21"/>
            </w:rPr>
          </w:rPrChange>
        </w:rPr>
        <w:pPrChange w:id="369" w:author="shardul negi" w:date="2018-11-12T22:43:00Z">
          <w:pPr/>
        </w:pPrChange>
      </w:pPr>
      <w:del w:id="370" w:author="shardul negi" w:date="2018-10-22T04:06:00Z">
        <w:r w:rsidRPr="0078131F" w:rsidDel="00F43ADB">
          <w:rPr>
            <w:b/>
            <w:sz w:val="21"/>
            <w:szCs w:val="21"/>
            <w:u w:val="single"/>
            <w:rPrChange w:id="371" w:author="shardul negi" w:date="2018-11-12T22:43:00Z">
              <w:rPr>
                <w:sz w:val="21"/>
                <w:szCs w:val="21"/>
              </w:rPr>
            </w:rPrChange>
          </w:rPr>
          <w:delText xml:space="preserve">The observation in excel </w:delText>
        </w:r>
      </w:del>
    </w:p>
    <w:p w:rsidR="00231EC3" w:rsidRPr="0078131F" w:rsidDel="00F43ADB" w:rsidRDefault="00231EC3" w:rsidP="00A340FD">
      <w:pPr>
        <w:pStyle w:val="NoSpacing"/>
        <w:rPr>
          <w:del w:id="372" w:author="shardul negi" w:date="2018-10-22T04:06:00Z"/>
          <w:b/>
          <w:sz w:val="21"/>
          <w:szCs w:val="21"/>
          <w:u w:val="single"/>
          <w:rPrChange w:id="373" w:author="shardul negi" w:date="2018-11-12T22:43:00Z">
            <w:rPr>
              <w:del w:id="374" w:author="shardul negi" w:date="2018-10-22T04:06:00Z"/>
              <w:sz w:val="21"/>
              <w:szCs w:val="21"/>
            </w:rPr>
          </w:rPrChange>
        </w:rPr>
        <w:pPrChange w:id="375" w:author="shardul negi" w:date="2018-11-12T22:43:00Z">
          <w:pPr/>
        </w:pPrChange>
      </w:pPr>
      <w:del w:id="376" w:author="shardul negi" w:date="2018-10-22T04:06:00Z">
        <w:r w:rsidRPr="0078131F" w:rsidDel="00F43ADB">
          <w:rPr>
            <w:b/>
            <w:noProof/>
            <w:u w:val="single"/>
            <w:lang w:bidi="hi-IN"/>
            <w:rPrChange w:id="377" w:author="shardul negi" w:date="2018-11-12T22:43:00Z">
              <w:rPr>
                <w:noProof/>
                <w:lang w:bidi="hi-IN"/>
              </w:rPr>
            </w:rPrChange>
          </w:rPr>
          <w:drawing>
            <wp:inline distT="0" distB="0" distL="0" distR="0" wp14:anchorId="57C1D457" wp14:editId="41FBED37">
              <wp:extent cx="1543050" cy="410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3050" cy="4105275"/>
                      </a:xfrm>
                      <a:prstGeom prst="rect">
                        <a:avLst/>
                      </a:prstGeom>
                    </pic:spPr>
                  </pic:pic>
                </a:graphicData>
              </a:graphic>
            </wp:inline>
          </w:drawing>
        </w:r>
      </w:del>
    </w:p>
    <w:p w:rsidR="00D51D5F" w:rsidRPr="0078131F" w:rsidDel="00F43ADB" w:rsidRDefault="00D51D5F" w:rsidP="00A340FD">
      <w:pPr>
        <w:pStyle w:val="NoSpacing"/>
        <w:rPr>
          <w:del w:id="378" w:author="shardul negi" w:date="2018-10-22T04:06:00Z"/>
          <w:b/>
          <w:u w:val="single"/>
          <w:rPrChange w:id="379" w:author="shardul negi" w:date="2018-11-12T22:43:00Z">
            <w:rPr>
              <w:del w:id="380" w:author="shardul negi" w:date="2018-10-22T04:06:00Z"/>
            </w:rPr>
          </w:rPrChange>
        </w:rPr>
        <w:pPrChange w:id="381" w:author="shardul negi" w:date="2018-11-12T22:43:00Z">
          <w:pPr/>
        </w:pPrChange>
      </w:pPr>
      <w:del w:id="382" w:author="shardul negi" w:date="2018-10-22T04:06:00Z">
        <w:r w:rsidRPr="0078131F" w:rsidDel="00F43ADB">
          <w:rPr>
            <w:b/>
            <w:u w:val="single"/>
            <w:rPrChange w:id="383" w:author="shardul negi" w:date="2018-11-12T22:43:00Z">
              <w:rPr/>
            </w:rPrChange>
          </w:rPr>
          <w:delText>Fig. Observations of the log</w:delText>
        </w:r>
      </w:del>
    </w:p>
    <w:p w:rsidR="00C1535C" w:rsidRPr="0078131F" w:rsidDel="00F43ADB" w:rsidRDefault="00C1535C" w:rsidP="00A340FD">
      <w:pPr>
        <w:pStyle w:val="NoSpacing"/>
        <w:rPr>
          <w:del w:id="384" w:author="shardul negi" w:date="2018-10-22T04:06:00Z"/>
          <w:b/>
          <w:u w:val="single"/>
          <w:rPrChange w:id="385" w:author="shardul negi" w:date="2018-11-12T22:43:00Z">
            <w:rPr>
              <w:del w:id="386" w:author="shardul negi" w:date="2018-10-22T04:06:00Z"/>
            </w:rPr>
          </w:rPrChange>
        </w:rPr>
        <w:pPrChange w:id="387" w:author="shardul negi" w:date="2018-11-12T22:43:00Z">
          <w:pPr/>
        </w:pPrChange>
      </w:pPr>
    </w:p>
    <w:p w:rsidR="006202B4" w:rsidRPr="0078131F" w:rsidDel="00F43ADB" w:rsidRDefault="009F7662" w:rsidP="00A340FD">
      <w:pPr>
        <w:pStyle w:val="NoSpacing"/>
        <w:rPr>
          <w:del w:id="388" w:author="shardul negi" w:date="2018-10-22T04:06:00Z"/>
          <w:b/>
          <w:u w:val="single"/>
          <w:rPrChange w:id="389" w:author="shardul negi" w:date="2018-11-12T22:43:00Z">
            <w:rPr>
              <w:del w:id="390" w:author="shardul negi" w:date="2018-10-22T04:06:00Z"/>
            </w:rPr>
          </w:rPrChange>
        </w:rPr>
        <w:pPrChange w:id="391" w:author="shardul negi" w:date="2018-11-12T22:43:00Z">
          <w:pPr/>
        </w:pPrChange>
      </w:pPr>
      <w:del w:id="392" w:author="shardul negi" w:date="2018-10-22T04:06:00Z">
        <w:r w:rsidRPr="0078131F" w:rsidDel="00F43ADB">
          <w:rPr>
            <w:b/>
            <w:u w:val="single"/>
            <w:rPrChange w:id="393" w:author="shardul negi" w:date="2018-11-12T22:43:00Z">
              <w:rPr/>
            </w:rPrChange>
          </w:rPr>
          <w:delText xml:space="preserve">2: </w:delText>
        </w:r>
        <w:r w:rsidR="006B7BA4" w:rsidRPr="0078131F" w:rsidDel="00F43ADB">
          <w:rPr>
            <w:b/>
            <w:u w:val="single"/>
            <w:rPrChange w:id="394" w:author="shardul negi" w:date="2018-11-12T22:43:00Z">
              <w:rPr/>
            </w:rPrChange>
          </w:rPr>
          <w:delText>Screenshot of Junit representing all passes</w:delText>
        </w:r>
        <w:r w:rsidR="009F1903" w:rsidRPr="0078131F" w:rsidDel="00F43ADB">
          <w:rPr>
            <w:b/>
            <w:u w:val="single"/>
            <w:rPrChange w:id="395" w:author="shardul negi" w:date="2018-11-12T22:43:00Z">
              <w:rPr/>
            </w:rPrChange>
          </w:rPr>
          <w:delText xml:space="preserve"> w/o including code for l </w:delText>
        </w:r>
      </w:del>
    </w:p>
    <w:p w:rsidR="006B7BA4" w:rsidRPr="0078131F" w:rsidDel="00F43ADB" w:rsidRDefault="006B7BA4" w:rsidP="00A340FD">
      <w:pPr>
        <w:pStyle w:val="NoSpacing"/>
        <w:rPr>
          <w:del w:id="396" w:author="shardul negi" w:date="2018-10-22T04:06:00Z"/>
          <w:b/>
          <w:sz w:val="21"/>
          <w:szCs w:val="21"/>
          <w:u w:val="single"/>
          <w:rPrChange w:id="397" w:author="shardul negi" w:date="2018-11-12T22:43:00Z">
            <w:rPr>
              <w:del w:id="398" w:author="shardul negi" w:date="2018-10-22T04:06:00Z"/>
              <w:sz w:val="21"/>
              <w:szCs w:val="21"/>
            </w:rPr>
          </w:rPrChange>
        </w:rPr>
        <w:pPrChange w:id="399" w:author="shardul negi" w:date="2018-11-12T22:43:00Z">
          <w:pPr/>
        </w:pPrChange>
      </w:pPr>
      <w:del w:id="400" w:author="shardul negi" w:date="2018-10-22T04:06:00Z">
        <w:r w:rsidRPr="0078131F" w:rsidDel="00F43ADB">
          <w:rPr>
            <w:b/>
            <w:noProof/>
            <w:u w:val="single"/>
            <w:lang w:bidi="hi-IN"/>
            <w:rPrChange w:id="401" w:author="shardul negi" w:date="2018-11-12T22:43:00Z">
              <w:rPr>
                <w:noProof/>
                <w:lang w:bidi="hi-IN"/>
              </w:rPr>
            </w:rPrChange>
          </w:rPr>
          <w:drawing>
            <wp:inline distT="0" distB="0" distL="0" distR="0" wp14:anchorId="78C82820" wp14:editId="31B848F7">
              <wp:extent cx="5943600" cy="2832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32735"/>
                      </a:xfrm>
                      <a:prstGeom prst="rect">
                        <a:avLst/>
                      </a:prstGeom>
                    </pic:spPr>
                  </pic:pic>
                </a:graphicData>
              </a:graphic>
            </wp:inline>
          </w:drawing>
        </w:r>
      </w:del>
    </w:p>
    <w:p w:rsidR="00FD1331" w:rsidRPr="0078131F" w:rsidDel="00F43ADB" w:rsidRDefault="006202B4" w:rsidP="00A340FD">
      <w:pPr>
        <w:pStyle w:val="NoSpacing"/>
        <w:rPr>
          <w:del w:id="402" w:author="shardul negi" w:date="2018-10-22T04:06:00Z"/>
          <w:b/>
          <w:sz w:val="21"/>
          <w:szCs w:val="21"/>
          <w:u w:val="single"/>
          <w:rPrChange w:id="403" w:author="shardul negi" w:date="2018-11-12T22:43:00Z">
            <w:rPr>
              <w:del w:id="404" w:author="shardul negi" w:date="2018-10-22T04:06:00Z"/>
              <w:sz w:val="21"/>
              <w:szCs w:val="21"/>
            </w:rPr>
          </w:rPrChange>
        </w:rPr>
        <w:pPrChange w:id="405" w:author="shardul negi" w:date="2018-11-12T22:43:00Z">
          <w:pPr/>
        </w:pPrChange>
      </w:pPr>
      <w:del w:id="406" w:author="shardul negi" w:date="2018-10-22T04:06:00Z">
        <w:r w:rsidRPr="0078131F" w:rsidDel="00F43ADB">
          <w:rPr>
            <w:b/>
            <w:sz w:val="21"/>
            <w:szCs w:val="21"/>
            <w:u w:val="single"/>
            <w:rPrChange w:id="407" w:author="shardul negi" w:date="2018-11-12T22:43:00Z">
              <w:rPr>
                <w:sz w:val="21"/>
                <w:szCs w:val="21"/>
              </w:rPr>
            </w:rPrChange>
          </w:rPr>
          <w:delText xml:space="preserve"> </w:delText>
        </w:r>
      </w:del>
    </w:p>
    <w:p w:rsidR="006B09A4" w:rsidRPr="0078131F" w:rsidDel="00F43ADB" w:rsidRDefault="006B09A4" w:rsidP="00A340FD">
      <w:pPr>
        <w:pStyle w:val="NoSpacing"/>
        <w:rPr>
          <w:del w:id="408" w:author="shardul negi" w:date="2018-10-22T04:06:00Z"/>
          <w:b/>
          <w:sz w:val="21"/>
          <w:szCs w:val="21"/>
          <w:u w:val="single"/>
          <w:rPrChange w:id="409" w:author="shardul negi" w:date="2018-11-12T22:43:00Z">
            <w:rPr>
              <w:del w:id="410" w:author="shardul negi" w:date="2018-10-22T04:06:00Z"/>
              <w:sz w:val="21"/>
              <w:szCs w:val="21"/>
            </w:rPr>
          </w:rPrChange>
        </w:rPr>
        <w:pPrChange w:id="411" w:author="shardul negi" w:date="2018-11-12T22:43:00Z">
          <w:pPr/>
        </w:pPrChange>
      </w:pPr>
    </w:p>
    <w:p w:rsidR="006B09A4" w:rsidRPr="0078131F" w:rsidDel="00F43ADB" w:rsidRDefault="006B09A4" w:rsidP="00A340FD">
      <w:pPr>
        <w:pStyle w:val="NoSpacing"/>
        <w:rPr>
          <w:del w:id="412" w:author="shardul negi" w:date="2018-10-22T04:06:00Z"/>
          <w:b/>
          <w:sz w:val="21"/>
          <w:szCs w:val="21"/>
          <w:u w:val="single"/>
          <w:rPrChange w:id="413" w:author="shardul negi" w:date="2018-11-12T22:43:00Z">
            <w:rPr>
              <w:del w:id="414" w:author="shardul negi" w:date="2018-10-22T04:06:00Z"/>
              <w:sz w:val="21"/>
              <w:szCs w:val="21"/>
            </w:rPr>
          </w:rPrChange>
        </w:rPr>
        <w:pPrChange w:id="415" w:author="shardul negi" w:date="2018-11-12T22:43:00Z">
          <w:pPr/>
        </w:pPrChange>
      </w:pPr>
      <w:del w:id="416" w:author="shardul negi" w:date="2018-10-22T04:06:00Z">
        <w:r w:rsidRPr="0078131F" w:rsidDel="00F43ADB">
          <w:rPr>
            <w:b/>
            <w:sz w:val="21"/>
            <w:szCs w:val="21"/>
            <w:u w:val="single"/>
            <w:rPrChange w:id="417" w:author="shardul negi" w:date="2018-11-12T22:43:00Z">
              <w:rPr>
                <w:sz w:val="21"/>
                <w:szCs w:val="21"/>
              </w:rPr>
            </w:rPrChange>
          </w:rPr>
          <w:delText>3: The relation that we derive from the above observations seems to be near a constant almost equivalent to =1</w:delText>
        </w:r>
      </w:del>
    </w:p>
    <w:p w:rsidR="006B09A4" w:rsidRPr="0078131F" w:rsidDel="00F43ADB" w:rsidRDefault="006B09A4" w:rsidP="00A340FD">
      <w:pPr>
        <w:pStyle w:val="NoSpacing"/>
        <w:rPr>
          <w:del w:id="418" w:author="shardul negi" w:date="2018-10-22T04:06:00Z"/>
          <w:b/>
          <w:sz w:val="21"/>
          <w:szCs w:val="21"/>
          <w:u w:val="single"/>
          <w:rPrChange w:id="419" w:author="shardul negi" w:date="2018-11-12T22:43:00Z">
            <w:rPr>
              <w:del w:id="420" w:author="shardul negi" w:date="2018-10-22T04:06:00Z"/>
              <w:sz w:val="21"/>
              <w:szCs w:val="21"/>
            </w:rPr>
          </w:rPrChange>
        </w:rPr>
        <w:pPrChange w:id="421" w:author="shardul negi" w:date="2018-11-12T22:43:00Z">
          <w:pPr/>
        </w:pPrChange>
      </w:pPr>
    </w:p>
    <w:p w:rsidR="006B09A4" w:rsidRPr="0078131F" w:rsidDel="00F43ADB" w:rsidRDefault="006B09A4" w:rsidP="00A340FD">
      <w:pPr>
        <w:pStyle w:val="NoSpacing"/>
        <w:rPr>
          <w:del w:id="422" w:author="shardul negi" w:date="2018-10-22T04:06:00Z"/>
          <w:b/>
          <w:sz w:val="21"/>
          <w:szCs w:val="21"/>
          <w:u w:val="single"/>
          <w:rPrChange w:id="423" w:author="shardul negi" w:date="2018-11-12T22:43:00Z">
            <w:rPr>
              <w:del w:id="424" w:author="shardul negi" w:date="2018-10-22T04:06:00Z"/>
              <w:sz w:val="21"/>
              <w:szCs w:val="21"/>
            </w:rPr>
          </w:rPrChange>
        </w:rPr>
        <w:pPrChange w:id="425" w:author="shardul negi" w:date="2018-11-12T22:43:00Z">
          <w:pPr/>
        </w:pPrChange>
      </w:pPr>
      <w:del w:id="426" w:author="shardul negi" w:date="2018-10-22T04:06:00Z">
        <w:r w:rsidRPr="0078131F" w:rsidDel="00F43ADB">
          <w:rPr>
            <w:b/>
            <w:sz w:val="21"/>
            <w:szCs w:val="21"/>
            <w:u w:val="single"/>
            <w:rPrChange w:id="427" w:author="shardul negi" w:date="2018-11-12T22:43:00Z">
              <w:rPr>
                <w:sz w:val="21"/>
                <w:szCs w:val="21"/>
              </w:rPr>
            </w:rPrChange>
          </w:rPr>
          <w:delText xml:space="preserve">The relation here is similar to </w:delText>
        </w:r>
      </w:del>
    </w:p>
    <w:p w:rsidR="006B09A4" w:rsidRPr="0078131F" w:rsidDel="00F43ADB" w:rsidRDefault="006B09A4" w:rsidP="00A340FD">
      <w:pPr>
        <w:pStyle w:val="NoSpacing"/>
        <w:rPr>
          <w:del w:id="428" w:author="shardul negi" w:date="2018-10-22T04:06:00Z"/>
          <w:b/>
          <w:sz w:val="28"/>
          <w:szCs w:val="28"/>
          <w:u w:val="single"/>
          <w:rPrChange w:id="429" w:author="shardul negi" w:date="2018-11-12T22:43:00Z">
            <w:rPr>
              <w:del w:id="430" w:author="shardul negi" w:date="2018-10-22T04:06:00Z"/>
              <w:sz w:val="28"/>
              <w:szCs w:val="28"/>
            </w:rPr>
          </w:rPrChange>
        </w:rPr>
        <w:pPrChange w:id="431" w:author="shardul negi" w:date="2018-11-12T22:43:00Z">
          <w:pPr/>
        </w:pPrChange>
      </w:pPr>
      <w:del w:id="432" w:author="shardul negi" w:date="2018-10-22T04:06:00Z">
        <w:r w:rsidRPr="0078131F" w:rsidDel="00F43ADB">
          <w:rPr>
            <w:b/>
            <w:sz w:val="28"/>
            <w:szCs w:val="28"/>
            <w:u w:val="single"/>
            <w:rPrChange w:id="433" w:author="shardul negi" w:date="2018-11-12T22:43:00Z">
              <w:rPr>
                <w:sz w:val="28"/>
                <w:szCs w:val="28"/>
              </w:rPr>
            </w:rPrChange>
          </w:rPr>
          <w:delText>sqrt(&lt;meanDistance</w:delText>
        </w:r>
        <w:r w:rsidRPr="0078131F" w:rsidDel="00F43ADB">
          <w:rPr>
            <w:b/>
            <w:sz w:val="28"/>
            <w:szCs w:val="28"/>
            <w:u w:val="single"/>
            <w:vertAlign w:val="superscript"/>
            <w:rPrChange w:id="434" w:author="shardul negi" w:date="2018-11-12T22:43:00Z">
              <w:rPr>
                <w:sz w:val="28"/>
                <w:szCs w:val="28"/>
                <w:vertAlign w:val="superscript"/>
              </w:rPr>
            </w:rPrChange>
          </w:rPr>
          <w:delText>2</w:delText>
        </w:r>
        <w:r w:rsidRPr="0078131F" w:rsidDel="00F43ADB">
          <w:rPr>
            <w:b/>
            <w:sz w:val="28"/>
            <w:szCs w:val="28"/>
            <w:u w:val="single"/>
            <w:rPrChange w:id="435" w:author="shardul negi" w:date="2018-11-12T22:43:00Z">
              <w:rPr>
                <w:sz w:val="28"/>
                <w:szCs w:val="28"/>
              </w:rPr>
            </w:rPrChange>
          </w:rPr>
          <w:delText>&gt;)=sqrt(N)</w:delText>
        </w:r>
      </w:del>
    </w:p>
    <w:p w:rsidR="00F67BF8" w:rsidRPr="0078131F" w:rsidDel="00F43ADB" w:rsidRDefault="00F67BF8" w:rsidP="00A340FD">
      <w:pPr>
        <w:pStyle w:val="NoSpacing"/>
        <w:rPr>
          <w:del w:id="436" w:author="shardul negi" w:date="2018-10-22T04:06:00Z"/>
          <w:b/>
          <w:u w:val="single"/>
          <w:rPrChange w:id="437" w:author="shardul negi" w:date="2018-11-12T22:43:00Z">
            <w:rPr>
              <w:del w:id="438" w:author="shardul negi" w:date="2018-10-22T04:06:00Z"/>
            </w:rPr>
          </w:rPrChange>
        </w:rPr>
        <w:pPrChange w:id="439" w:author="shardul negi" w:date="2018-11-12T22:43:00Z">
          <w:pPr/>
        </w:pPrChange>
      </w:pPr>
      <w:del w:id="440" w:author="shardul negi" w:date="2018-10-22T04:06:00Z">
        <w:r w:rsidRPr="0078131F" w:rsidDel="00F43ADB">
          <w:rPr>
            <w:b/>
            <w:u w:val="single"/>
            <w:rPrChange w:id="441" w:author="shardul negi" w:date="2018-11-12T22:43:00Z">
              <w:rPr/>
            </w:rPrChange>
          </w:rPr>
          <w:delText xml:space="preserve">The observations comes to be near </w:delText>
        </w:r>
        <w:r w:rsidR="00562814" w:rsidRPr="0078131F" w:rsidDel="00F43ADB">
          <w:rPr>
            <w:b/>
            <w:u w:val="single"/>
            <w:rPrChange w:id="442" w:author="shardul negi" w:date="2018-11-12T22:43:00Z">
              <w:rPr/>
            </w:rPrChange>
          </w:rPr>
          <w:delText xml:space="preserve">1 in the total experiments run. </w:delText>
        </w:r>
      </w:del>
    </w:p>
    <w:p w:rsidR="00F67BF8" w:rsidRPr="0078131F" w:rsidDel="00F43ADB" w:rsidRDefault="00F67BF8" w:rsidP="00A340FD">
      <w:pPr>
        <w:pStyle w:val="NoSpacing"/>
        <w:rPr>
          <w:del w:id="443" w:author="shardul negi" w:date="2018-10-22T04:06:00Z"/>
          <w:b/>
          <w:sz w:val="28"/>
          <w:szCs w:val="28"/>
          <w:u w:val="single"/>
          <w:rPrChange w:id="444" w:author="shardul negi" w:date="2018-11-12T22:43:00Z">
            <w:rPr>
              <w:del w:id="445" w:author="shardul negi" w:date="2018-10-22T04:06:00Z"/>
              <w:sz w:val="28"/>
              <w:szCs w:val="28"/>
            </w:rPr>
          </w:rPrChange>
        </w:rPr>
        <w:pPrChange w:id="446" w:author="shardul negi" w:date="2018-11-12T22:43:00Z">
          <w:pPr/>
        </w:pPrChange>
      </w:pPr>
      <w:del w:id="447" w:author="shardul negi" w:date="2018-10-22T04:06:00Z">
        <w:r w:rsidRPr="0078131F" w:rsidDel="00F43ADB">
          <w:rPr>
            <w:b/>
            <w:noProof/>
            <w:u w:val="single"/>
            <w:lang w:bidi="hi-IN"/>
            <w:rPrChange w:id="448" w:author="shardul negi" w:date="2018-11-12T22:43:00Z">
              <w:rPr>
                <w:noProof/>
                <w:lang w:bidi="hi-IN"/>
              </w:rPr>
            </w:rPrChange>
          </w:rPr>
          <w:drawing>
            <wp:inline distT="0" distB="0" distL="0" distR="0" wp14:anchorId="05D3F098" wp14:editId="2EC1A7EC">
              <wp:extent cx="5943600" cy="2658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58110"/>
                      </a:xfrm>
                      <a:prstGeom prst="rect">
                        <a:avLst/>
                      </a:prstGeom>
                    </pic:spPr>
                  </pic:pic>
                </a:graphicData>
              </a:graphic>
            </wp:inline>
          </w:drawing>
        </w:r>
      </w:del>
    </w:p>
    <w:p w:rsidR="00F67BF8" w:rsidRPr="0078131F" w:rsidDel="00F43ADB" w:rsidRDefault="00F67BF8" w:rsidP="00A340FD">
      <w:pPr>
        <w:pStyle w:val="NoSpacing"/>
        <w:rPr>
          <w:del w:id="449" w:author="shardul negi" w:date="2018-10-22T04:06:00Z"/>
          <w:b/>
          <w:sz w:val="28"/>
          <w:szCs w:val="28"/>
          <w:u w:val="single"/>
          <w:rPrChange w:id="450" w:author="shardul negi" w:date="2018-11-12T22:43:00Z">
            <w:rPr>
              <w:del w:id="451" w:author="shardul negi" w:date="2018-10-22T04:06:00Z"/>
              <w:sz w:val="28"/>
              <w:szCs w:val="28"/>
            </w:rPr>
          </w:rPrChange>
        </w:rPr>
        <w:pPrChange w:id="452" w:author="shardul negi" w:date="2018-11-12T22:43:00Z">
          <w:pPr/>
        </w:pPrChange>
      </w:pPr>
    </w:p>
    <w:p w:rsidR="00562814" w:rsidRPr="0078131F" w:rsidDel="00F43ADB" w:rsidRDefault="00562814" w:rsidP="00A340FD">
      <w:pPr>
        <w:pStyle w:val="NoSpacing"/>
        <w:rPr>
          <w:del w:id="453" w:author="shardul negi" w:date="2018-10-22T04:06:00Z"/>
          <w:b/>
          <w:u w:val="single"/>
          <w:rPrChange w:id="454" w:author="shardul negi" w:date="2018-11-12T22:43:00Z">
            <w:rPr>
              <w:del w:id="455" w:author="shardul negi" w:date="2018-10-22T04:06:00Z"/>
            </w:rPr>
          </w:rPrChange>
        </w:rPr>
        <w:pPrChange w:id="456" w:author="shardul negi" w:date="2018-11-12T22:43:00Z">
          <w:pPr/>
        </w:pPrChange>
      </w:pPr>
      <w:del w:id="457" w:author="shardul negi" w:date="2018-10-22T04:06:00Z">
        <w:r w:rsidRPr="0078131F" w:rsidDel="00F43ADB">
          <w:rPr>
            <w:b/>
            <w:u w:val="single"/>
            <w:rPrChange w:id="458" w:author="shardul negi" w:date="2018-11-12T22:43:00Z">
              <w:rPr/>
            </w:rPrChange>
          </w:rPr>
          <w:delText>Hence, we derive a relation between the two variable n(number of steps) and the mean distance for the drunk man.</w:delText>
        </w:r>
      </w:del>
    </w:p>
    <w:p w:rsidR="00F67BF8" w:rsidRPr="0078131F" w:rsidRDefault="00F67BF8" w:rsidP="00A340FD">
      <w:pPr>
        <w:pStyle w:val="NoSpacing"/>
        <w:rPr>
          <w:b/>
          <w:sz w:val="28"/>
          <w:szCs w:val="28"/>
          <w:u w:val="single"/>
          <w:rPrChange w:id="459" w:author="shardul negi" w:date="2018-11-12T22:43:00Z">
            <w:rPr>
              <w:sz w:val="28"/>
              <w:szCs w:val="28"/>
            </w:rPr>
          </w:rPrChange>
        </w:rPr>
        <w:pPrChange w:id="460" w:author="shardul negi" w:date="2018-11-12T22:43:00Z">
          <w:pPr/>
        </w:pPrChange>
      </w:pPr>
    </w:p>
    <w:sectPr w:rsidR="00F67BF8" w:rsidRPr="00781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B1513"/>
    <w:multiLevelType w:val="multilevel"/>
    <w:tmpl w:val="7694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7218B1"/>
    <w:multiLevelType w:val="hybridMultilevel"/>
    <w:tmpl w:val="4AB460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rdul negi">
    <w15:presenceInfo w15:providerId="Windows Live" w15:userId="13003d34f24b4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E0"/>
    <w:rsid w:val="000E09D7"/>
    <w:rsid w:val="000F0909"/>
    <w:rsid w:val="001033CC"/>
    <w:rsid w:val="00165AA3"/>
    <w:rsid w:val="00167822"/>
    <w:rsid w:val="00171288"/>
    <w:rsid w:val="001C2C64"/>
    <w:rsid w:val="001F2277"/>
    <w:rsid w:val="00231EC3"/>
    <w:rsid w:val="0029354C"/>
    <w:rsid w:val="002A2929"/>
    <w:rsid w:val="002C4DEA"/>
    <w:rsid w:val="00305816"/>
    <w:rsid w:val="003A5C94"/>
    <w:rsid w:val="003B38BE"/>
    <w:rsid w:val="003C30B5"/>
    <w:rsid w:val="003C7B2B"/>
    <w:rsid w:val="003D23C7"/>
    <w:rsid w:val="004E24E4"/>
    <w:rsid w:val="004F7188"/>
    <w:rsid w:val="0052212B"/>
    <w:rsid w:val="00535349"/>
    <w:rsid w:val="00562814"/>
    <w:rsid w:val="00581E18"/>
    <w:rsid w:val="006202B4"/>
    <w:rsid w:val="00664D8C"/>
    <w:rsid w:val="00683CD9"/>
    <w:rsid w:val="006B09A4"/>
    <w:rsid w:val="006B7BA4"/>
    <w:rsid w:val="006D3380"/>
    <w:rsid w:val="006F5BD3"/>
    <w:rsid w:val="007163BC"/>
    <w:rsid w:val="00721B40"/>
    <w:rsid w:val="00725DD2"/>
    <w:rsid w:val="00767FF8"/>
    <w:rsid w:val="0078131F"/>
    <w:rsid w:val="0082271E"/>
    <w:rsid w:val="00871E28"/>
    <w:rsid w:val="008724F2"/>
    <w:rsid w:val="009045C5"/>
    <w:rsid w:val="0091438B"/>
    <w:rsid w:val="00921645"/>
    <w:rsid w:val="009700AA"/>
    <w:rsid w:val="009962E0"/>
    <w:rsid w:val="009D4CCE"/>
    <w:rsid w:val="009F1903"/>
    <w:rsid w:val="009F38DB"/>
    <w:rsid w:val="009F7662"/>
    <w:rsid w:val="00A00AB6"/>
    <w:rsid w:val="00A1095B"/>
    <w:rsid w:val="00A16CE3"/>
    <w:rsid w:val="00A17EA5"/>
    <w:rsid w:val="00A340FD"/>
    <w:rsid w:val="00A36AB5"/>
    <w:rsid w:val="00AD61AA"/>
    <w:rsid w:val="00B906E2"/>
    <w:rsid w:val="00C1535C"/>
    <w:rsid w:val="00C27684"/>
    <w:rsid w:val="00CA6C67"/>
    <w:rsid w:val="00D058F6"/>
    <w:rsid w:val="00D069C3"/>
    <w:rsid w:val="00D51D5F"/>
    <w:rsid w:val="00D5281B"/>
    <w:rsid w:val="00D532B6"/>
    <w:rsid w:val="00D9233A"/>
    <w:rsid w:val="00E0115E"/>
    <w:rsid w:val="00E031CC"/>
    <w:rsid w:val="00F43ADB"/>
    <w:rsid w:val="00F67BF8"/>
    <w:rsid w:val="00F8140B"/>
    <w:rsid w:val="00F97241"/>
    <w:rsid w:val="00FA0395"/>
    <w:rsid w:val="00FD13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20563-4C67-427B-B5AF-F5EA4A27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D1331"/>
    <w:rPr>
      <w:i/>
      <w:iCs/>
    </w:rPr>
  </w:style>
  <w:style w:type="character" w:customStyle="1" w:styleId="apple-converted-space">
    <w:name w:val="apple-converted-space"/>
    <w:basedOn w:val="DefaultParagraphFont"/>
    <w:rsid w:val="00FD1331"/>
  </w:style>
  <w:style w:type="character" w:customStyle="1" w:styleId="mo">
    <w:name w:val="mo"/>
    <w:basedOn w:val="DefaultParagraphFont"/>
    <w:rsid w:val="00FD1331"/>
  </w:style>
  <w:style w:type="character" w:customStyle="1" w:styleId="mi">
    <w:name w:val="mi"/>
    <w:basedOn w:val="DefaultParagraphFont"/>
    <w:rsid w:val="00FD1331"/>
  </w:style>
  <w:style w:type="character" w:customStyle="1" w:styleId="mn">
    <w:name w:val="mn"/>
    <w:basedOn w:val="DefaultParagraphFont"/>
    <w:rsid w:val="00FD1331"/>
  </w:style>
  <w:style w:type="character" w:customStyle="1" w:styleId="mjxassistivemathml">
    <w:name w:val="mjx_assistive_mathml"/>
    <w:basedOn w:val="DefaultParagraphFont"/>
    <w:rsid w:val="00FD1331"/>
  </w:style>
  <w:style w:type="paragraph" w:styleId="NormalWeb">
    <w:name w:val="Normal (Web)"/>
    <w:basedOn w:val="Normal"/>
    <w:uiPriority w:val="99"/>
    <w:semiHidden/>
    <w:unhideWhenUsed/>
    <w:rsid w:val="005221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5349"/>
    <w:pPr>
      <w:ind w:left="720"/>
      <w:contextualSpacing/>
    </w:pPr>
  </w:style>
  <w:style w:type="character" w:styleId="Strong">
    <w:name w:val="Strong"/>
    <w:basedOn w:val="DefaultParagraphFont"/>
    <w:uiPriority w:val="22"/>
    <w:qFormat/>
    <w:rsid w:val="000E09D7"/>
    <w:rPr>
      <w:b/>
      <w:bCs/>
    </w:rPr>
  </w:style>
  <w:style w:type="paragraph" w:styleId="NoSpacing">
    <w:name w:val="No Spacing"/>
    <w:uiPriority w:val="1"/>
    <w:qFormat/>
    <w:rsid w:val="00A340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158763">
      <w:bodyDiv w:val="1"/>
      <w:marLeft w:val="0"/>
      <w:marRight w:val="0"/>
      <w:marTop w:val="0"/>
      <w:marBottom w:val="0"/>
      <w:divBdr>
        <w:top w:val="none" w:sz="0" w:space="0" w:color="auto"/>
        <w:left w:val="none" w:sz="0" w:space="0" w:color="auto"/>
        <w:bottom w:val="none" w:sz="0" w:space="0" w:color="auto"/>
        <w:right w:val="none" w:sz="0" w:space="0" w:color="auto"/>
      </w:divBdr>
      <w:divsChild>
        <w:div w:id="1903901078">
          <w:marLeft w:val="0"/>
          <w:marRight w:val="150"/>
          <w:marTop w:val="45"/>
          <w:marBottom w:val="30"/>
          <w:divBdr>
            <w:top w:val="none" w:sz="0" w:space="0" w:color="auto"/>
            <w:left w:val="none" w:sz="0" w:space="0" w:color="auto"/>
            <w:bottom w:val="none" w:sz="0" w:space="0" w:color="auto"/>
            <w:right w:val="none" w:sz="0" w:space="0" w:color="auto"/>
          </w:divBdr>
        </w:div>
      </w:divsChild>
    </w:div>
    <w:div w:id="20935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negi</dc:creator>
  <cp:keywords/>
  <dc:description/>
  <cp:lastModifiedBy>shardul negi</cp:lastModifiedBy>
  <cp:revision>176</cp:revision>
  <dcterms:created xsi:type="dcterms:W3CDTF">2018-10-22T08:42:00Z</dcterms:created>
  <dcterms:modified xsi:type="dcterms:W3CDTF">2018-11-13T03:44:00Z</dcterms:modified>
</cp:coreProperties>
</file>